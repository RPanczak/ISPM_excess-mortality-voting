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24357" w14:textId="28901E7A" w:rsidR="005A34BE" w:rsidRDefault="00600163">
      <w:pPr>
        <w:pStyle w:val="Titre"/>
      </w:pPr>
      <w:r>
        <w:t>Area</w:t>
      </w:r>
      <w:r w:rsidR="00EA5188">
        <w:t xml:space="preserve">-level excess mortality in </w:t>
      </w:r>
      <w:r w:rsidR="00293E74">
        <w:t xml:space="preserve">times of COVID-19 in </w:t>
      </w:r>
      <w:r w:rsidR="00EA5188">
        <w:t>Switzerland</w:t>
      </w:r>
      <w:r>
        <w:t>: geographical, socioeconomic and political determinants</w:t>
      </w:r>
    </w:p>
    <w:p w14:paraId="5E77AD36" w14:textId="77777777" w:rsidR="00615846" w:rsidRDefault="00615846">
      <w:pPr>
        <w:pStyle w:val="Author"/>
      </w:pPr>
    </w:p>
    <w:p w14:paraId="55DE2324" w14:textId="2AC2A862" w:rsidR="005A34BE" w:rsidRDefault="00000000">
      <w:pPr>
        <w:pStyle w:val="Author"/>
      </w:pPr>
      <w:r>
        <w:t>Julien Riou</w:t>
      </w:r>
      <w:r w:rsidR="00AA3F94" w:rsidRPr="00AA3F94">
        <w:rPr>
          <w:vertAlign w:val="superscript"/>
        </w:rPr>
        <w:t>1,2</w:t>
      </w:r>
      <w:r>
        <w:t>, Radoslaw Panczak</w:t>
      </w:r>
      <w:r w:rsidR="00AA3F94" w:rsidRPr="00AA3F94">
        <w:rPr>
          <w:vertAlign w:val="superscript"/>
        </w:rPr>
        <w:t>1</w:t>
      </w:r>
      <w:r>
        <w:t>, Garyfallos Konstantinoudis</w:t>
      </w:r>
      <w:r w:rsidR="00AA3F94" w:rsidRPr="00AA3F94">
        <w:rPr>
          <w:vertAlign w:val="superscript"/>
        </w:rPr>
        <w:t>3</w:t>
      </w:r>
      <w:r>
        <w:t>, Matthias Egger</w:t>
      </w:r>
      <w:r w:rsidR="00AA3F94" w:rsidRPr="00AA3F94">
        <w:rPr>
          <w:vertAlign w:val="superscript"/>
        </w:rPr>
        <w:t>1,4,5</w:t>
      </w:r>
    </w:p>
    <w:p w14:paraId="45F7014E" w14:textId="5D160E90" w:rsidR="005A34BE" w:rsidRDefault="00000000">
      <w:pPr>
        <w:pStyle w:val="Date"/>
      </w:pPr>
      <w:r>
        <w:t>2023-0</w:t>
      </w:r>
      <w:r w:rsidR="00615846">
        <w:t>9</w:t>
      </w:r>
      <w:r>
        <w:t>-</w:t>
      </w:r>
      <w:r w:rsidR="00615846">
        <w:t>15</w:t>
      </w:r>
    </w:p>
    <w:p w14:paraId="646A1402" w14:textId="77777777" w:rsidR="00615846" w:rsidRDefault="00615846">
      <w:pPr>
        <w:pStyle w:val="FirstParagraph"/>
      </w:pPr>
    </w:p>
    <w:p w14:paraId="5185CE13" w14:textId="25D49938" w:rsidR="00615846" w:rsidRDefault="00AA3F94" w:rsidP="00AA3F94">
      <w:pPr>
        <w:pStyle w:val="Corpsdetexte"/>
        <w:numPr>
          <w:ilvl w:val="0"/>
          <w:numId w:val="6"/>
        </w:numPr>
      </w:pPr>
      <w:r>
        <w:t>Institute of Social and Preventive Medicine, University of Bern, Bern, Switzerland</w:t>
      </w:r>
    </w:p>
    <w:p w14:paraId="098B4D17" w14:textId="6E5CF54D" w:rsidR="00AA3F94" w:rsidRPr="00AA3F94" w:rsidRDefault="00AA3F94" w:rsidP="00AA3F94">
      <w:pPr>
        <w:pStyle w:val="Corpsdetexte"/>
        <w:numPr>
          <w:ilvl w:val="0"/>
          <w:numId w:val="6"/>
        </w:numPr>
        <w:rPr>
          <w:lang w:val="fr-FR"/>
        </w:rPr>
      </w:pPr>
      <w:proofErr w:type="spellStart"/>
      <w:r w:rsidRPr="009D5A0D">
        <w:rPr>
          <w:lang w:val="fr-FR"/>
        </w:rPr>
        <w:t>Unisanté</w:t>
      </w:r>
      <w:proofErr w:type="spellEnd"/>
      <w:r w:rsidRPr="00AA3F94">
        <w:rPr>
          <w:lang w:val="fr-FR"/>
        </w:rPr>
        <w:t xml:space="preserve">, Centre Universitaire de Médecine générale et Santé publique, Lausanne, </w:t>
      </w:r>
      <w:proofErr w:type="spellStart"/>
      <w:r w:rsidRPr="00AA3F94">
        <w:rPr>
          <w:lang w:val="fr-FR"/>
        </w:rPr>
        <w:t>Switzerland</w:t>
      </w:r>
      <w:proofErr w:type="spellEnd"/>
    </w:p>
    <w:p w14:paraId="7A46005F" w14:textId="30548880" w:rsidR="00AA3F94" w:rsidRDefault="00AA3F94" w:rsidP="00AA3F94">
      <w:pPr>
        <w:pStyle w:val="Corpsdetexte"/>
        <w:numPr>
          <w:ilvl w:val="0"/>
          <w:numId w:val="6"/>
        </w:numPr>
      </w:pPr>
      <w:r w:rsidRPr="00AA3F94">
        <w:t>MRC Centre for Environment and Health, Department of Epidemiology and Biostatistics, School of Public Health, Imperial College London, London, UK</w:t>
      </w:r>
    </w:p>
    <w:p w14:paraId="3F2FF9AA" w14:textId="77777777" w:rsidR="00AA3F94" w:rsidRDefault="00AA3F94" w:rsidP="00AA3F94">
      <w:pPr>
        <w:pStyle w:val="Corpsdetexte"/>
        <w:numPr>
          <w:ilvl w:val="0"/>
          <w:numId w:val="6"/>
        </w:numPr>
      </w:pPr>
      <w:r>
        <w:t>Population Health Sciences, Bristol Medical School, University of Bristol, Bristol, UK.</w:t>
      </w:r>
    </w:p>
    <w:p w14:paraId="3B5D1584" w14:textId="75351A85" w:rsidR="00AA3F94" w:rsidRDefault="00AA3F94" w:rsidP="00AA3F94">
      <w:pPr>
        <w:pStyle w:val="Corpsdetexte"/>
        <w:numPr>
          <w:ilvl w:val="0"/>
          <w:numId w:val="6"/>
        </w:numPr>
      </w:pPr>
      <w:r>
        <w:t>Centre for Infectious Disease Epidemiology and Research, University of Cape Town, Cape Town, South Africa.</w:t>
      </w:r>
    </w:p>
    <w:p w14:paraId="41E0AD86" w14:textId="77777777" w:rsidR="00615846" w:rsidRPr="00615846" w:rsidRDefault="00615846" w:rsidP="00615846">
      <w:pPr>
        <w:pStyle w:val="Corpsdetexte"/>
      </w:pPr>
    </w:p>
    <w:p w14:paraId="2FF9F663" w14:textId="548E8A2F" w:rsidR="005A34BE" w:rsidRDefault="00000000">
      <w:pPr>
        <w:pStyle w:val="FirstParagraph"/>
      </w:pPr>
      <w:r>
        <w:t>Target: short repo</w:t>
      </w:r>
      <w:r>
        <w:t>rt EJPH, max 1200 words, abstract 100 word, 10 refs, 1 figure (</w:t>
      </w:r>
      <w:hyperlink r:id="rId7" w:anchor="Format%20of%20contributions">
        <w:r>
          <w:rPr>
            <w:rStyle w:val="Lienhypertexte"/>
          </w:rPr>
          <w:t>https://academic.oup.com/eurpub/pages/Instructions_For_Authors#Format%20of%20con</w:t>
        </w:r>
        <w:r>
          <w:rPr>
            <w:rStyle w:val="Lienhypertexte"/>
          </w:rPr>
          <w:t>tributions</w:t>
        </w:r>
      </w:hyperlink>
      <w:r>
        <w:t>)</w:t>
      </w:r>
    </w:p>
    <w:p w14:paraId="6ED8FECC" w14:textId="1697F4B0" w:rsidR="00643DB5" w:rsidRPr="00643DB5" w:rsidRDefault="00000000" w:rsidP="00643DB5">
      <w:pPr>
        <w:pStyle w:val="Corpsdetexte"/>
      </w:pPr>
      <w:hyperlink r:id="rId8" w:anchor="data" w:history="1">
        <w:r w:rsidR="00643DB5">
          <w:rPr>
            <w:rStyle w:val="Lienhypertexte"/>
          </w:rPr>
          <w:t>Supplementary text S1</w:t>
        </w:r>
      </w:hyperlink>
    </w:p>
    <w:p w14:paraId="719C6A0F" w14:textId="77777777" w:rsidR="00795F62" w:rsidRDefault="00795F62">
      <w:bookmarkStart w:id="0" w:name="abstract"/>
    </w:p>
    <w:p w14:paraId="2A11D5B0" w14:textId="00D19E39" w:rsidR="008E36B1" w:rsidRDefault="00785ECF">
      <w:r>
        <w:t xml:space="preserve">Word count: Main text </w:t>
      </w:r>
      <w:r w:rsidR="008D4985">
        <w:t>1212</w:t>
      </w:r>
      <w:r>
        <w:t xml:space="preserve"> words, abstract </w:t>
      </w:r>
      <w:r w:rsidR="00903791">
        <w:t>100</w:t>
      </w:r>
      <w:r>
        <w:t xml:space="preserve"> words, key points </w:t>
      </w:r>
      <w:r w:rsidR="00795F62">
        <w:t>78</w:t>
      </w:r>
      <w:r>
        <w:t xml:space="preserve"> words, 1 figure, </w:t>
      </w:r>
      <w:commentRangeStart w:id="1"/>
      <w:commentRangeStart w:id="2"/>
      <w:r>
        <w:t>1</w:t>
      </w:r>
      <w:ins w:id="3" w:author="Riou Julien" w:date="2023-10-10T14:38:00Z">
        <w:r w:rsidR="004B00E4">
          <w:t>0</w:t>
        </w:r>
      </w:ins>
      <w:del w:id="4" w:author="Riou Julien" w:date="2023-10-10T14:38:00Z">
        <w:r w:rsidR="008D4985" w:rsidDel="004B00E4">
          <w:delText>2</w:delText>
        </w:r>
      </w:del>
      <w:commentRangeEnd w:id="1"/>
      <w:r w:rsidR="008D4985">
        <w:rPr>
          <w:rStyle w:val="Marquedecommentaire"/>
        </w:rPr>
        <w:commentReference w:id="1"/>
      </w:r>
      <w:commentRangeEnd w:id="2"/>
      <w:r w:rsidR="004B00E4">
        <w:rPr>
          <w:rStyle w:val="Marquedecommentaire"/>
        </w:rPr>
        <w:commentReference w:id="2"/>
      </w:r>
      <w:r>
        <w:t xml:space="preserve"> references.</w:t>
      </w:r>
    </w:p>
    <w:p w14:paraId="122C0432" w14:textId="1E23C456" w:rsidR="00795F62" w:rsidRPr="00795F62" w:rsidRDefault="00795F62">
      <w:r w:rsidRPr="00795F62">
        <w:t>Correspondence to:</w:t>
      </w:r>
      <w:r>
        <w:t xml:space="preserve"> Julien.riou@unisante.ch</w:t>
      </w:r>
    </w:p>
    <w:p w14:paraId="34E83E1F" w14:textId="77777777" w:rsidR="00795F62" w:rsidRDefault="00795F62">
      <w:pPr>
        <w:rPr>
          <w:rFonts w:asciiTheme="majorHAnsi" w:eastAsiaTheme="majorEastAsia" w:hAnsiTheme="majorHAnsi" w:cstheme="majorBidi"/>
          <w:b/>
          <w:bCs/>
          <w:color w:val="4F81BD" w:themeColor="accent1"/>
          <w:sz w:val="32"/>
          <w:szCs w:val="32"/>
        </w:rPr>
      </w:pPr>
    </w:p>
    <w:p w14:paraId="2CD867A0" w14:textId="77777777" w:rsidR="00785ECF" w:rsidRDefault="00785ECF">
      <w:pPr>
        <w:rPr>
          <w:rFonts w:asciiTheme="majorHAnsi" w:eastAsiaTheme="majorEastAsia" w:hAnsiTheme="majorHAnsi" w:cstheme="majorBidi"/>
          <w:b/>
          <w:bCs/>
          <w:color w:val="4F81BD" w:themeColor="accent1"/>
          <w:sz w:val="32"/>
          <w:szCs w:val="32"/>
        </w:rPr>
      </w:pPr>
    </w:p>
    <w:p w14:paraId="3FCD49F1" w14:textId="77777777" w:rsidR="00785ECF" w:rsidRDefault="00785ECF">
      <w:pPr>
        <w:rPr>
          <w:rFonts w:asciiTheme="majorHAnsi" w:eastAsiaTheme="majorEastAsia" w:hAnsiTheme="majorHAnsi" w:cstheme="majorBidi"/>
          <w:b/>
          <w:bCs/>
          <w:color w:val="4F81BD" w:themeColor="accent1"/>
          <w:sz w:val="32"/>
          <w:szCs w:val="32"/>
        </w:rPr>
      </w:pPr>
    </w:p>
    <w:p w14:paraId="606065F4" w14:textId="77777777" w:rsidR="00785ECF" w:rsidRDefault="00785ECF">
      <w:pPr>
        <w:rPr>
          <w:rFonts w:asciiTheme="majorHAnsi" w:eastAsiaTheme="majorEastAsia" w:hAnsiTheme="majorHAnsi" w:cstheme="majorBidi"/>
          <w:b/>
          <w:bCs/>
          <w:color w:val="4F81BD" w:themeColor="accent1"/>
          <w:sz w:val="32"/>
          <w:szCs w:val="32"/>
        </w:rPr>
      </w:pPr>
    </w:p>
    <w:p w14:paraId="050058FC" w14:textId="77777777" w:rsidR="00785ECF" w:rsidRDefault="00785ECF">
      <w:pPr>
        <w:rPr>
          <w:rFonts w:asciiTheme="majorHAnsi" w:eastAsiaTheme="majorEastAsia" w:hAnsiTheme="majorHAnsi" w:cstheme="majorBidi"/>
          <w:b/>
          <w:bCs/>
          <w:color w:val="4F81BD" w:themeColor="accent1"/>
          <w:sz w:val="32"/>
          <w:szCs w:val="32"/>
        </w:rPr>
      </w:pPr>
    </w:p>
    <w:p w14:paraId="236E00C5" w14:textId="4898D435" w:rsidR="005A34BE" w:rsidRDefault="00000000" w:rsidP="00B91354">
      <w:pPr>
        <w:pStyle w:val="Titre1"/>
        <w:spacing w:line="360" w:lineRule="auto"/>
      </w:pPr>
      <w:r>
        <w:t>Abstract</w:t>
      </w:r>
    </w:p>
    <w:p w14:paraId="6AA12B9D" w14:textId="14C5ED2C" w:rsidR="008E36B1" w:rsidRDefault="004343AC" w:rsidP="00B91354">
      <w:pPr>
        <w:pStyle w:val="FirstParagraph"/>
        <w:spacing w:line="360" w:lineRule="auto"/>
      </w:pPr>
      <w:r>
        <w:t xml:space="preserve">The COVID-19 related excess mortality in Switzerland is well documented, but no study examined mortality at the </w:t>
      </w:r>
      <w:r w:rsidR="00B91354">
        <w:t xml:space="preserve">small-area </w:t>
      </w:r>
      <w:r>
        <w:t xml:space="preserve">level. </w:t>
      </w:r>
      <w:r w:rsidR="004652F3" w:rsidRPr="00D131B7">
        <w:t xml:space="preserve">We </w:t>
      </w:r>
      <w:proofErr w:type="spellStart"/>
      <w:r w:rsidR="004652F3">
        <w:t>analysed</w:t>
      </w:r>
      <w:proofErr w:type="spellEnd"/>
      <w:r w:rsidR="004652F3">
        <w:t xml:space="preserve"> </w:t>
      </w:r>
      <w:r w:rsidR="007879EF">
        <w:t xml:space="preserve">excess </w:t>
      </w:r>
      <w:r w:rsidR="008E36B1">
        <w:t xml:space="preserve">mortality </w:t>
      </w:r>
      <w:r w:rsidR="00795F62">
        <w:t xml:space="preserve">in 2020 </w:t>
      </w:r>
      <w:r w:rsidR="004652F3" w:rsidRPr="00D131B7">
        <w:t>for 2,141 Swiss municipalities</w:t>
      </w:r>
      <w:r w:rsidR="00795F62">
        <w:t xml:space="preserve"> </w:t>
      </w:r>
      <w:r w:rsidR="00795F62" w:rsidRPr="00795F62">
        <w:t xml:space="preserve">using a Bayesian </w:t>
      </w:r>
      <w:proofErr w:type="spellStart"/>
      <w:r w:rsidR="00795F62" w:rsidRPr="00795F62">
        <w:t>spatio</w:t>
      </w:r>
      <w:proofErr w:type="spellEnd"/>
      <w:r w:rsidR="00795F62" w:rsidRPr="00795F62">
        <w:t>-temporal model fitted to 2011-2019 data</w:t>
      </w:r>
      <w:r w:rsidR="004652F3">
        <w:t xml:space="preserve">. </w:t>
      </w:r>
      <w:r w:rsidR="00795F62">
        <w:t xml:space="preserve">Areas most affected included the Ticino, the Lake of Geneva region, the Jura and the Northeast. Rural </w:t>
      </w:r>
      <w:proofErr w:type="gramStart"/>
      <w:r w:rsidR="00617911">
        <w:t>areas</w:t>
      </w:r>
      <w:r w:rsidR="00795F62">
        <w:t xml:space="preserve">, </w:t>
      </w:r>
      <w:r w:rsidR="00617911">
        <w:t xml:space="preserve"> </w:t>
      </w:r>
      <w:r w:rsidR="00795F62">
        <w:t>areas</w:t>
      </w:r>
      <w:proofErr w:type="gramEnd"/>
      <w:r w:rsidR="00795F62">
        <w:t xml:space="preserve"> </w:t>
      </w:r>
      <w:r w:rsidR="00993D0B">
        <w:t>with international borders</w:t>
      </w:r>
      <w:r w:rsidR="00795F62">
        <w:t xml:space="preserve">, areas of lower socioeconomic position and areas </w:t>
      </w:r>
      <w:r w:rsidR="00617911">
        <w:t xml:space="preserve">with </w:t>
      </w:r>
      <w:r w:rsidR="00D00693">
        <w:t xml:space="preserve">less support </w:t>
      </w:r>
      <w:r w:rsidR="00617911">
        <w:t xml:space="preserve">for control measures </w:t>
      </w:r>
      <w:r w:rsidR="00795F62">
        <w:t xml:space="preserve">in the </w:t>
      </w:r>
      <w:r w:rsidR="00903791">
        <w:t xml:space="preserve">popular vote on the COVID-19 Act </w:t>
      </w:r>
      <w:r w:rsidR="00795F62">
        <w:t xml:space="preserve">had greater excess mortality. Municipalities </w:t>
      </w:r>
      <w:r w:rsidR="008E36B1">
        <w:t xml:space="preserve">that are particularly vulnerable require special efforts to mitigate </w:t>
      </w:r>
      <w:r w:rsidR="00795F62">
        <w:t xml:space="preserve">the </w:t>
      </w:r>
      <w:r w:rsidR="008E36B1">
        <w:t>impact</w:t>
      </w:r>
      <w:r w:rsidR="00795F62">
        <w:t xml:space="preserve"> of pandemics</w:t>
      </w:r>
      <w:r w:rsidR="008E36B1">
        <w:t xml:space="preserve">. </w:t>
      </w:r>
    </w:p>
    <w:p w14:paraId="39165435" w14:textId="77777777" w:rsidR="008E36B1" w:rsidRDefault="008E36B1" w:rsidP="00B91354">
      <w:pPr>
        <w:pStyle w:val="Corpsdetexte"/>
        <w:spacing w:line="360" w:lineRule="auto"/>
      </w:pPr>
    </w:p>
    <w:p w14:paraId="724FC5A4" w14:textId="0EC55FDE" w:rsidR="00131494" w:rsidRDefault="00615846" w:rsidP="00B91354">
      <w:pPr>
        <w:pStyle w:val="Titre1"/>
        <w:spacing w:line="360" w:lineRule="auto"/>
      </w:pPr>
      <w:r>
        <w:t>Key points</w:t>
      </w:r>
      <w:r w:rsidR="00D00693">
        <w:br/>
      </w:r>
    </w:p>
    <w:p w14:paraId="0F698873" w14:textId="7D5653D2" w:rsidR="00615846" w:rsidRDefault="00615846" w:rsidP="00B91354">
      <w:pPr>
        <w:pStyle w:val="Corpsdetexte"/>
        <w:numPr>
          <w:ilvl w:val="0"/>
          <w:numId w:val="5"/>
        </w:numPr>
        <w:spacing w:line="360" w:lineRule="auto"/>
      </w:pPr>
      <w:r>
        <w:t>Small-area excess mortality varied substantially in Switzerland in 2020, depending on the geographical location and type of municipality.</w:t>
      </w:r>
    </w:p>
    <w:p w14:paraId="4A4656BE" w14:textId="1F200897" w:rsidR="00D00693" w:rsidRDefault="00D00693" w:rsidP="00B91354">
      <w:pPr>
        <w:pStyle w:val="Corpsdetexte"/>
        <w:numPr>
          <w:ilvl w:val="0"/>
          <w:numId w:val="5"/>
        </w:numPr>
        <w:spacing w:line="360" w:lineRule="auto"/>
      </w:pPr>
      <w:r>
        <w:t xml:space="preserve">Areas most affected included the Ticino, the Lake of Geneva region, the Jura and the Northeast of the country. </w:t>
      </w:r>
    </w:p>
    <w:p w14:paraId="1F16EFF6" w14:textId="3A4E55EC" w:rsidR="00615846" w:rsidRDefault="00615846" w:rsidP="00B91354">
      <w:pPr>
        <w:pStyle w:val="Corpsdetexte"/>
        <w:numPr>
          <w:ilvl w:val="0"/>
          <w:numId w:val="5"/>
        </w:numPr>
        <w:spacing w:line="360" w:lineRule="auto"/>
      </w:pPr>
      <w:r>
        <w:t>Rural municipalities</w:t>
      </w:r>
      <w:r w:rsidR="00785ECF">
        <w:t xml:space="preserve">, municipalities of lower socioeconomic position and </w:t>
      </w:r>
      <w:r w:rsidR="00AA3F94">
        <w:t xml:space="preserve">showing </w:t>
      </w:r>
      <w:r w:rsidR="00785ECF">
        <w:t xml:space="preserve">lower support for COVID-19 control measures experienced higher excess mortality. </w:t>
      </w:r>
    </w:p>
    <w:p w14:paraId="2C68A1B0" w14:textId="42EF7A70" w:rsidR="00AA3F94" w:rsidRDefault="00D00693" w:rsidP="00B91354">
      <w:pPr>
        <w:pStyle w:val="Corpsdetexte"/>
        <w:numPr>
          <w:ilvl w:val="0"/>
          <w:numId w:val="5"/>
        </w:numPr>
        <w:spacing w:line="360" w:lineRule="auto"/>
      </w:pPr>
      <w:r>
        <w:t xml:space="preserve">Public health interventions targeted at </w:t>
      </w:r>
      <w:r w:rsidR="001F7335">
        <w:t xml:space="preserve">vulnerable municipalities, including </w:t>
      </w:r>
      <w:r w:rsidR="00176E6E">
        <w:t xml:space="preserve">testing and vaccination campaigns, could mitigate the impact in these areas in future pandemics. </w:t>
      </w:r>
    </w:p>
    <w:p w14:paraId="7DA08CC6" w14:textId="77777777" w:rsidR="00785ECF" w:rsidRDefault="00785ECF" w:rsidP="00B91354">
      <w:pPr>
        <w:pStyle w:val="Corpsdetexte"/>
        <w:spacing w:line="360" w:lineRule="auto"/>
      </w:pPr>
    </w:p>
    <w:p w14:paraId="2992E0A6" w14:textId="77777777" w:rsidR="0017318A" w:rsidRDefault="0017318A" w:rsidP="00B91354">
      <w:pPr>
        <w:spacing w:line="360" w:lineRule="auto"/>
        <w:rPr>
          <w:rFonts w:ascii="Arial" w:hAnsi="Arial" w:cs="Arial"/>
          <w:sz w:val="20"/>
          <w:szCs w:val="20"/>
        </w:rPr>
      </w:pPr>
    </w:p>
    <w:p w14:paraId="4E204003" w14:textId="2393CFB1" w:rsidR="005A34BE" w:rsidRDefault="00000000" w:rsidP="00B91354">
      <w:pPr>
        <w:pStyle w:val="Titre1"/>
        <w:spacing w:line="360" w:lineRule="auto"/>
      </w:pPr>
      <w:bookmarkStart w:id="5" w:name="introduction"/>
      <w:bookmarkEnd w:id="0"/>
      <w:r>
        <w:lastRenderedPageBreak/>
        <w:t>Introduction</w:t>
      </w:r>
    </w:p>
    <w:p w14:paraId="464480A4" w14:textId="5525B062" w:rsidR="005A34BE" w:rsidRDefault="00000000" w:rsidP="00B91354">
      <w:pPr>
        <w:pStyle w:val="FirstParagraph"/>
        <w:spacing w:line="360" w:lineRule="auto"/>
      </w:pPr>
      <w:r>
        <w:t xml:space="preserve">Excess all-cause mortality </w:t>
      </w:r>
      <w:r w:rsidR="00C95C59">
        <w:t xml:space="preserve">is </w:t>
      </w:r>
      <w:r>
        <w:t>central to assess</w:t>
      </w:r>
      <w:r>
        <w:t>ing the impact of the COVID-19 pandemic. I</w:t>
      </w:r>
      <w:r w:rsidR="003A1F92">
        <w:t>ts</w:t>
      </w:r>
      <w:r>
        <w:t xml:space="preserve"> estimation relies on predicting the expected number of deaths </w:t>
      </w:r>
      <w:proofErr w:type="gramStart"/>
      <w:r>
        <w:t>in a given</w:t>
      </w:r>
      <w:proofErr w:type="gramEnd"/>
      <w:r w:rsidR="009D5A0D">
        <w:t xml:space="preserve"> population</w:t>
      </w:r>
      <w:r>
        <w:t xml:space="preserve"> from historical data. </w:t>
      </w:r>
      <w:r w:rsidR="00CE3147">
        <w:t>In previous work t</w:t>
      </w:r>
      <w:r>
        <w:t>he level of spatial granularity ha</w:t>
      </w:r>
      <w:r w:rsidR="00203E1A">
        <w:t>s</w:t>
      </w:r>
      <w:r>
        <w:t xml:space="preserve"> varied</w:t>
      </w:r>
      <w:r w:rsidR="00E12FC8">
        <w:t xml:space="preserve">, </w:t>
      </w:r>
      <w:r>
        <w:t xml:space="preserve"> from country to the municipal level</w:t>
      </w:r>
      <w:r w:rsidR="00EA5188">
        <w:t>,</w:t>
      </w:r>
      <w:r w:rsidR="00122302">
        <w:fldChar w:fldCharType="begin"/>
      </w:r>
      <w:r w:rsidR="00B91354">
        <w:instrText xml:space="preserve"> ADDIN ZOTERO_ITEM CSL_CITATION {"citationID":"U8nUmKU7","properties":{"formattedCitation":"\\super 1\\uc0\\u8211{}3\\nosupersub{}","plainCitation":"1–3","noteIndex":0},"citationItems":[{"id":56062,"uris":["http://zotero.org/users/4962435/items/XF9IJM7T"],"itemData":{"id":56062,"type":"article-journal","abstract":"Mortality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56056,"uris":["http://zotero.org/users/4962435/items/Y9CEH4FN"],"itemData":{"id":56056,"type":"article-journal","abstract":"In this study we present the first comprehensive analysis of the spatio-temporal differences in excess mortality during the COVID-19 pandemic in Italy. We used a population-based design on all-cause mortality data, for the 7,904 Italian municipalities. We estimated sex-specific weekly mortality rates for each municipality, based on the first four months of 2016-2019, while adjusting for age, localised temporal trends and the effect of temperature. Then, we predicted all-cause weekly deaths and mortality rates at municipality level for the same period in 2020, based on the modelled spatio-temporal trends. Lombardia showed higher mortality rates than expected from the end of February, with 23,946 (23,013 to 24,786) total excess deaths. North-West and North-East regions showed one week lag, with higher mortality from the beginning of March and 6,942 (6,142 to 7,667) and 8,033 (7,061 to 9,044) total excess deaths respectively. We observed marked geographical differences also at municipality level. For males, the city of Bergamo (Lombardia) showed the largest percent excess, 88.9% (81.9% to 95.2%), at the peak of the pandemic. An excess of 84.2% (73.8% to 93.4%) was also estimated at the same time for males in the city of Pesaro (Central Italy), in stark contrast with the rest of the region, which does not show evidence of excess deaths. We provided a fully probabilistic analysis of excess mortality during the COVID-19 pandemic at sub-national level, suggesting a differential direct and indirect effect in space and time. Our model can be used to help policy-makers target measures locally to contain the burden on the health-care system as well as reducing social and economic consequences. Additionally, this framework can be used for real-time mortality surveillance, continuous monitoring of local temporal trends and to flag where and when mortality rates deviate from the expected range, which might suggest a second wave of the pandemic.","container-title":"PloS One","DOI":"10.1371/journal.pone.0240286","ISSN":"1932-6203","issue":"10","journalAbbreviation":"PLoS One","language":"eng","note":"PMID: 33035253\nPMCID: PMC7546500","page":"e0240286","source":"PubMed","title":"Estimating weekly excess mortality at sub-national level in Italy during the COVID-19 pandemic","volume":"15","author":[{"family":"Blangiardo","given":"Marta"},{"family":"Cameletti","given":"Michela"},{"family":"Pirani","given":"Monica"},{"family":"Corsetti","given":"Gianni"},{"family":"Battaglini","given":"Marco"},{"family":"Baio","given":"Gianluca"}],"issued":{"date-parts":[["2020"]]}}},{"id":56051,"uris":["http://zotero.org/users/4962435/items/X9PKSAL5"],"itemData":{"id":56051,"type":"article-journal","abstract":"Official COVID-19 mortality statistics are strongly influenced by local diagnostic capacity, strength of the healthcare and vital registration systems, and death certification criteria and capacity, often resulting in significant undercounting of COVID-19 attributable deaths. Excess mortality, which is defined as the increase in observed death counts compared to a baseline expectation, provides an alternate measure of the mortality shock-both direct and indirect-of the COVID-19 pandemic. Here, we use data from civil death registers from a convenience sample of 90 (of 162) municipalities across the state of Gujarat, India, to estimate the impact of the COVID-19 pandemic on all-cause mortality. Using a model fit to weekly data from January 2019 to February 2020, we estimated excess mortality over the course of the pandemic from March 2020 to April 2021. During this period, the official government data reported 10,098 deaths attributable to COVID-19 for the entire state of Gujarat. We estimated 21,300 [95% CI: 20, 700, 22, 000] excess deaths across these 90 municipalities in this period, representing a 44% [95% CI: 43%, 45%] increase over the expected baseline. The sharpest increase in deaths in our sample was observed in late April 2021, with an estimated 678% [95% CI: 649%, 707%] increase in mortality from expected counts. The 40 to 65 age group experienced the highest increase in mortality relative to the other age groups. We found substantial increases in mortality for males and females. Our excess mortality estimate for these 90 municipalities, representing approximately at least 8% of the population, based on the 2011 census, exceeds the official COVID-19 death count for the entire state of Gujarat, even before the delta wave of the pandemic in India peaked in May 2021. Prior studies have concluded that true pandemic-related mortality in India greatly exceeds official counts. This study, using data directly from the first point of official death registration data recording, provides incontrovertible evidence of the high excess mortality in Gujarat from March 2020 to April 2021.","container-title":"PLOS global public health","DOI":"10.1371/journal.pgph.0000824","ISSN":"2767-3375","issue":"8","journalAbbreviation":"PLOS Glob Public Health","language":"eng","note":"PMID: 36962751\nPMCID: PMC10021770","page":"e0000824","source":"PubMed","title":"All-cause excess mortality across 90 municipalities in Gujarat, India, during the COVID-19 pandemic (March 2020-April 2021)","volume":"2","author":[{"family":"Acosta","given":"Rolando J."},{"family":"Patnaik","given":"Biraj"},{"family":"Buckee","given":"Caroline"},{"family":"Kiang","given":"Mathew V."},{"family":"Irizarry","given":"Rafael A."},{"family":"Balsari","given":"Satchit"},{"family":"Mahmud","given":"Ayesha"}],"issued":{"date-parts":[["2022"]]}}}],"schema":"https://github.com/citation-style-language/schema/raw/master/csl-citation.json"} </w:instrText>
      </w:r>
      <w:r w:rsidR="00122302">
        <w:fldChar w:fldCharType="separate"/>
      </w:r>
      <w:r w:rsidR="00B91354" w:rsidRPr="00B91354">
        <w:rPr>
          <w:rFonts w:ascii="Cambria" w:hAnsi="Cambria" w:cs="Times New Roman"/>
          <w:vertAlign w:val="superscript"/>
        </w:rPr>
        <w:t>1–3</w:t>
      </w:r>
      <w:r w:rsidR="00122302">
        <w:fldChar w:fldCharType="end"/>
      </w:r>
      <w:r>
        <w:t xml:space="preserve"> </w:t>
      </w:r>
      <w:r w:rsidR="00EA5188">
        <w:t xml:space="preserve">with some </w:t>
      </w:r>
      <w:r>
        <w:t>studies explor</w:t>
      </w:r>
      <w:r w:rsidR="00EA5188">
        <w:t xml:space="preserve">ing </w:t>
      </w:r>
      <w:r>
        <w:t xml:space="preserve">associations </w:t>
      </w:r>
      <w:r w:rsidR="00122302">
        <w:t xml:space="preserve">between excess mortality and area </w:t>
      </w:r>
      <w:r>
        <w:t>characteristics</w:t>
      </w:r>
      <w:r w:rsidR="00122302">
        <w:t>.</w:t>
      </w:r>
      <w:r w:rsidR="00122302">
        <w:fldChar w:fldCharType="begin"/>
      </w:r>
      <w:r w:rsidR="00B91354">
        <w:instrText xml:space="preserve"> ADDIN ZOTERO_ITEM CSL_CITATION {"citationID":"oUqNnzFK","properties":{"formattedCitation":"\\super 1,4\\nosupersub{}","plainCitation":"1,4","noteIndex":0},"citationItems":[{"id":56062,"uris":["http://zotero.org/users/4962435/items/XF9IJM7T"],"itemData":{"id":56062,"type":"article-journal","abstract":"Mortality inequalities remain substantial in many countries, and large shocks such as pandemics could amplify them further. The unequal distribution of COVID-19 confirmed cases suggests that this is the case. Yet, evidence on the causal effect of the epidemic on mortality inequalities remains scarce. In this paper, we exploit exhaustive municipality-level data in France, one of the most severely hit country in the world, to identify a negative relationship between income and excess mortality within urban areas, that persists over COVID-19 waves. Over the year 2020, the poorest municipalities experienced a 30% higher increase in excess mortality. Our analyses can rule out an independent contribution of lockdown policies to this heterogeneous impact. Finally, we find evidence that both labor-market exposure and housing conditions are major determinants of the epidemic-induced effects of COVID-19 on mortality inequalities, but that their respective role depends on the state of the epidemic.","container-title":"European Economic Review","DOI":"10.1016/j.euroecorev.2021.103923","ISSN":"0014-2921","journalAbbreviation":"Eur Econ Rev","language":"eng","note":"PMID: 34629487\nPMCID: PMC8492390","page":"103923","source":"PubMed","title":"A poorly understood disease? The impact of COVID-19 on the income gradient in mortality over the course of the pandemic","title-short":"A poorly understood disease?","volume":"140","author":[{"family":"Brandily","given":"Paul"},{"family":"Brébion","given":"Clément"},{"family":"Briole","given":"Simon"},{"family":"Khoury","given":"Laura"}],"issued":{"date-parts":[["2021",11]]}}},{"id":56055,"uris":["http://zotero.org/users/4962435/items/IUCQPW6A"],"itemData":{"id":56055,"type":"article-journal","container-title":"IZA Institute of Labour Economics Discussion Papers Series","DOI":"10.2139/ssrn.3627035","ISSN":"1556-5068","language":"en","page":"1-20","source":"DOI.org (Crossref)","title":"Turnout in the Municipal Elections of March 2020 and Excess Mortality During the Covid-19 Epidemic in France","volume":"IZA DP No. 13335","author":[{"family":"Bertoli","given":"Simone"},{"family":"Guichard","given":"Lucas"},{"family":"Marchetta","given":"Francesca"}],"issued":{"date-parts":[["2020",6]]}}}],"schema":"https://github.com/citation-style-language/schema/raw/master/csl-citation.json"} </w:instrText>
      </w:r>
      <w:r w:rsidR="00122302">
        <w:fldChar w:fldCharType="separate"/>
      </w:r>
      <w:r w:rsidR="00B91354" w:rsidRPr="00B91354">
        <w:rPr>
          <w:rFonts w:ascii="Cambria" w:hAnsi="Cambria" w:cs="Times New Roman"/>
          <w:vertAlign w:val="superscript"/>
        </w:rPr>
        <w:t>1,4</w:t>
      </w:r>
      <w:r w:rsidR="00122302">
        <w:fldChar w:fldCharType="end"/>
      </w:r>
      <w:r>
        <w:t xml:space="preserve"> </w:t>
      </w:r>
      <w:r w:rsidR="00122302">
        <w:t>We</w:t>
      </w:r>
      <w:r>
        <w:t xml:space="preserve"> estimate</w:t>
      </w:r>
      <w:r w:rsidR="005968B0">
        <w:t>d</w:t>
      </w:r>
      <w:r>
        <w:t xml:space="preserve"> e</w:t>
      </w:r>
      <w:r>
        <w:t xml:space="preserve">xcess mortality at the municipal level </w:t>
      </w:r>
      <w:r w:rsidR="00B91354">
        <w:t xml:space="preserve">for the year 2020 </w:t>
      </w:r>
      <w:r>
        <w:t xml:space="preserve">in Switzerland </w:t>
      </w:r>
      <w:r w:rsidR="00122302">
        <w:t xml:space="preserve">and </w:t>
      </w:r>
      <w:r>
        <w:t>explore</w:t>
      </w:r>
      <w:r w:rsidR="005968B0">
        <w:t>d</w:t>
      </w:r>
      <w:r>
        <w:t xml:space="preserve"> associations with</w:t>
      </w:r>
      <w:r w:rsidR="00122302">
        <w:t xml:space="preserve"> characteristics </w:t>
      </w:r>
      <w:r w:rsidR="00293E74">
        <w:t xml:space="preserve">of municipalities, </w:t>
      </w:r>
      <w:r>
        <w:t xml:space="preserve">such as </w:t>
      </w:r>
      <w:r w:rsidR="00122302">
        <w:t xml:space="preserve">level of </w:t>
      </w:r>
      <w:proofErr w:type="spellStart"/>
      <w:r w:rsidR="00122302">
        <w:t>urbani</w:t>
      </w:r>
      <w:r w:rsidR="008D4985">
        <w:t>s</w:t>
      </w:r>
      <w:r w:rsidR="00122302">
        <w:t>ation</w:t>
      </w:r>
      <w:proofErr w:type="spellEnd"/>
      <w:r>
        <w:t>,</w:t>
      </w:r>
      <w:r w:rsidR="00122302">
        <w:t xml:space="preserve"> vicinity of</w:t>
      </w:r>
      <w:r>
        <w:t xml:space="preserve"> international borders, socioeconomic position and </w:t>
      </w:r>
      <w:r w:rsidR="00122302">
        <w:t xml:space="preserve">voting behavior in </w:t>
      </w:r>
      <w:r w:rsidR="00CE3147">
        <w:t xml:space="preserve">a </w:t>
      </w:r>
      <w:r>
        <w:t>referend</w:t>
      </w:r>
      <w:r w:rsidR="00CE3147">
        <w:t xml:space="preserve">um </w:t>
      </w:r>
      <w:r>
        <w:t>on COVID-19 control measures.</w:t>
      </w:r>
      <w:r w:rsidR="00122302">
        <w:t xml:space="preserve"> </w:t>
      </w:r>
    </w:p>
    <w:p w14:paraId="4D07ED57" w14:textId="77777777" w:rsidR="005A34BE" w:rsidRDefault="00000000" w:rsidP="00B91354">
      <w:pPr>
        <w:pStyle w:val="Titre1"/>
        <w:spacing w:line="360" w:lineRule="auto"/>
      </w:pPr>
      <w:bookmarkStart w:id="6" w:name="methods"/>
      <w:bookmarkEnd w:id="5"/>
      <w:r>
        <w:t>Methods</w:t>
      </w:r>
    </w:p>
    <w:p w14:paraId="442913AC" w14:textId="60BA688D" w:rsidR="005A34BE" w:rsidRDefault="00293E74" w:rsidP="00B91354">
      <w:pPr>
        <w:pStyle w:val="FirstParagraph"/>
        <w:spacing w:line="360" w:lineRule="auto"/>
      </w:pPr>
      <w:r>
        <w:t>We obtained data on all-cause deaths for the years 2011–2020 from the Federal Statistical Office (FSO)</w:t>
      </w:r>
      <w:r w:rsidR="00CE3147">
        <w:t xml:space="preserve">, </w:t>
      </w:r>
      <w:r>
        <w:t>aggregated by week, canton (26 levels), age group (40–59, 60–69, 70–79 and 80 and older</w:t>
      </w:r>
      <w:r w:rsidR="007555CF">
        <w:t>) and sex.</w:t>
      </w:r>
      <w:r w:rsidR="007555CF">
        <w:fldChar w:fldCharType="begin"/>
      </w:r>
      <w:r w:rsidR="00B91354">
        <w:instrText xml:space="preserve"> ADDIN ZOTERO_ITEM CSL_CITATION {"citationID":"txtROUkw","properties":{"formattedCitation":"\\super 5\\nosupersub{}","plainCitation":"5","noteIndex":0},"citationItems":[{"id":48209,"uris":["http://zotero.org/users/4962435/items/C8CGCCTW"],"itemData":{"id":48209,"type":"article-journal","abstract":"The impact of the COVID-19 pandemic on excess mortality from all causes in 2020 varied across and within European countries. Using data for 2015–2019, we applied Bayesian spatio-temporal models to quantify the expected weekly deaths at the regional level had the pandemic not occurred in England, Greece, Italy, Spain, and Switzerland. With around 30%, Madrid, Castile-La Mancha, Castile-Leon (Spain) and Lombardia (Italy) were the regions with the highest excess mortality. In England, Greece and Switzerland, the regions most affected were Outer London and the West Midlands (England), Eastern, Western and Central Macedonia (Greece), and Ticino (Switzerland), with 15–20% excess mortality in 2020. Our study highlights the importance of the large transportation hubs for establishing community transmission in the first stages of the pandemic. Here, we show that acting promptly to limit transmission around these hubs is essential to prevent spread to other regions and countries.","container-title":"Nature Communications","DOI":"10.1038/s41467-022-28157-3","ISSN":"2041-1723","issue":"1","journalAbbreviation":"Nat Commun","language":"en","license":"2022 The Author(s)","note":"number: 1\npublisher: Nature Publishing Group","page":"482","source":"www.nature.com","title":"Regional excess mortality during the 2020 COVID-19 pandemic in five European countries","volume":"13","author":[{"family":"Konstantinoudis","given":"Garyfallos"},{"family":"Cameletti","given":"Michela"},{"family":"Gómez-Rubio","given":"Virgilio"},{"family":"Gómez","given":"Inmaculada León"},{"family":"Pirani","given":"Monica"},{"family":"Baio","given":"Gianluca"},{"family":"Larrauri","given":"Amparo"},{"family":"Riou","given":"Julien"},{"family":"Egger","given":"Matthias"},{"family":"Vineis","given":"Paolo"},{"family":"Blangiardo","given":"Marta"}],"issued":{"date-parts":[["2022",1,25]]}}}],"schema":"https://github.com/citation-style-language/schema/raw/master/csl-citation.json"} </w:instrText>
      </w:r>
      <w:r w:rsidR="007555CF">
        <w:fldChar w:fldCharType="separate"/>
      </w:r>
      <w:r w:rsidR="00B91354" w:rsidRPr="00B91354">
        <w:rPr>
          <w:rFonts w:ascii="Cambria" w:hAnsi="Cambria" w:cs="Times New Roman"/>
          <w:vertAlign w:val="superscript"/>
        </w:rPr>
        <w:t>5</w:t>
      </w:r>
      <w:r w:rsidR="007555CF">
        <w:fldChar w:fldCharType="end"/>
      </w:r>
      <w:r w:rsidR="007555CF">
        <w:t xml:space="preserve"> </w:t>
      </w:r>
      <w:r>
        <w:t xml:space="preserve">Data on ambient temperature were obtained from </w:t>
      </w:r>
      <w:r w:rsidR="001A268F" w:rsidRPr="001A268F">
        <w:t>the ERA5 reanalysis data set of the Copernicus climate data</w:t>
      </w:r>
      <w:r w:rsidR="001A268F">
        <w:t>.</w:t>
      </w:r>
      <w:r w:rsidR="001A268F">
        <w:fldChar w:fldCharType="begin"/>
      </w:r>
      <w:r w:rsidR="00B91354">
        <w:instrText xml:space="preserve"> ADDIN ZOTERO_ITEM CSL_CITATION {"citationID":"OhaAaONV","properties":{"formattedCitation":"\\super 6\\nosupersub{}","plainCitation":"6","noteIndex":0},"citationItems":[{"id":46859,"uris":["http://zotero.org/users/4962435/items/2WBJY368"],"itemData":{"id":46859,"type":"article-journal","abstract":"Within the Copernicus Climate Change Service (C3S), ECMWF is producing the ERA5 reanalysis which, once completed, will embody a detailed record of the global atmosphere, land surface and ocean waves from 1950 onwards. This new reanalysis replaces the ERA-Interim reanalysis (spanning 1979 onwards) which was started in 2006. ERA5 is based on the Integrated Forecasting System (IFS) Cy41r2 which was operational in 2016. ERA5 thus benefits from a decade of developments in model physics, core dynamics and data assimilation. In addition to a significantly enhanced horizontal resolution of 31 km, compared to 80 km for ERA-Interim, ERA5 has hourly output throughout, and an uncertainty estimate from an ensemble (3-hourly at half the horizontal resolution). This paper describes the general set-up of ERA5, as well as a basic evaluation of characteristics and performance, with a focus on the dataset from 1979 onwards which is currently publicly available. Re-forecasts from ERA5 analyses show a gain of up to one day in skill with respect to ERA-Interim. Comparison with radiosonde and PILOT data prior to assimilation shows an improved fit for temperature, wind and humidity in the troposphere, but not the stratosphere. A comparison with independent buoy data shows a much improved fit for ocean wave height. The uncertainty estimate reflects the evolution of the observing systems used in ERA5. The enhanced temporal and spatial resolution allows for a detailed evolution of weather systems. For precipitation, global-mean correlation with monthly-mean GPCP data is increased from 67% to 77%. In general, low-frequency variability is found to be well represented and from 10 hPa downwards general patterns of anomalies in temperature match those from the ERA-Interim, MERRA-2 and JRA-55 reanalyses.","container-title":"Quarterly Journal of the Royal Meteorological Society","DOI":"10.1002/qj.3803","ISSN":"1477-870X","issue":"730","language":"en","page":"1999-2049","source":"Wiley Online Library","title":"The ERA5 global reanalysis","volume":"146","author":[{"family":"Hersbach","given":"Hans"},{"family":"Bell","given":"Bill"},{"family":"Berrisford","given":"Paul"},{"family":"Hirahara","given":"Shoji"},{"family":"Horányi","given":"András"},{"family":"Muñoz-Sabater","given":"Joaquín"},{"family":"Nicolas","given":"Julien"},{"family":"Peubey","given":"Carole"},{"family":"Radu","given":"Raluca"},{"family":"Schepers","given":"Dinand"},{"family":"Simmons","given":"Adrian"},{"family":"Soci","given":"Cornel"},{"family":"Abdalla","given":"Saleh"},{"family":"Abellan","given":"Xavier"},{"family":"Balsamo","given":"Gianpaolo"},{"family":"Bechtold","given":"Peter"},{"family":"Biavati","given":"Gionata"},{"family":"Bidlot","given":"Jean"},{"family":"Bonavita","given":"Massimo"},{"family":"De Chiara","given":"Giovanna"},{"family":"Dahlgren","given":"Per"},{"family":"Dee","given":"Dick"},{"family":"Diamantakis","given":"Michail"},{"family":"Dragani","given":"Rossana"},{"family":"Flemming","given":"Johannes"},{"family":"Forbes","given":"Richard"},{"family":"Fuentes","given":"Manuel"},{"family":"Geer","given":"Alan"},{"family":"Haimberger","given":"Leo"},{"family":"Healy","given":"Sean"},{"family":"Hogan","given":"Robin J."},{"family":"Hólm","given":"Elías"},{"family":"Janisková","given":"Marta"},{"family":"Keeley","given":"Sarah"},{"family":"Laloyaux","given":"Patrick"},{"family":"Lopez","given":"Philippe"},{"family":"Lupu","given":"Cristina"},{"family":"Radnoti","given":"Gabor"},{"family":"Rosnay","given":"Patricia","non-dropping-particle":"de"},{"family":"Rozum","given":"Iryna"},{"family":"Vamborg","given":"Freja"},{"family":"Villaume","given":"Sebastien"},{"family":"Thépaut","given":"Jean-Noël"}],"issued":{"date-parts":[["2020"]]}}}],"schema":"https://github.com/citation-style-language/schema/raw/master/csl-citation.json"} </w:instrText>
      </w:r>
      <w:r w:rsidR="001A268F">
        <w:fldChar w:fldCharType="separate"/>
      </w:r>
      <w:r w:rsidR="00B91354" w:rsidRPr="00B91354">
        <w:rPr>
          <w:rFonts w:ascii="Cambria" w:hAnsi="Cambria" w:cs="Times New Roman"/>
          <w:vertAlign w:val="superscript"/>
        </w:rPr>
        <w:t>6</w:t>
      </w:r>
      <w:r w:rsidR="001A268F">
        <w:fldChar w:fldCharType="end"/>
      </w:r>
    </w:p>
    <w:p w14:paraId="04856E68" w14:textId="066D0216" w:rsidR="00795644" w:rsidRDefault="00203E1A" w:rsidP="00B91354">
      <w:pPr>
        <w:pStyle w:val="Corpsdetexte"/>
        <w:spacing w:line="360" w:lineRule="auto"/>
      </w:pPr>
      <w:r>
        <w:t xml:space="preserve">We predicted the expected number of deaths for each week by canton, age group and sex using a Bayesian </w:t>
      </w:r>
      <w:proofErr w:type="spellStart"/>
      <w:r>
        <w:t>spatio</w:t>
      </w:r>
      <w:proofErr w:type="spellEnd"/>
      <w:r>
        <w:t>-temporal model fitted to data from 2011-2019</w:t>
      </w:r>
      <w:ins w:id="7" w:author="Riou Julien" w:date="2023-10-10T16:00:00Z">
        <w:r w:rsidR="00843259">
          <w:t xml:space="preserve"> </w:t>
        </w:r>
        <w:commentRangeStart w:id="8"/>
        <w:r w:rsidR="00843259">
          <w:t>as in a previous work</w:t>
        </w:r>
        <w:commentRangeEnd w:id="8"/>
        <w:r w:rsidR="00433CB1">
          <w:rPr>
            <w:rStyle w:val="Marquedecommentaire"/>
          </w:rPr>
          <w:commentReference w:id="8"/>
        </w:r>
      </w:ins>
      <w:r>
        <w:t>.</w:t>
      </w:r>
      <w:r w:rsidR="001A268F">
        <w:fldChar w:fldCharType="begin"/>
      </w:r>
      <w:r w:rsidR="00B91354">
        <w:instrText xml:space="preserve"> ADDIN ZOTERO_ITEM CSL_CITATION {"citationID":"rSvFMyx3","properties":{"formattedCitation":"\\super 7\\nosupersub{}","plainCitation":"7","noteIndex":0},"citationItems":[{"id":56071,"uris":["http://zotero.org/users/4962435/items/6MF6UVNG"],"itemData":{"id":56071,"type":"article-journal","abstract":"The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 </w:instrText>
      </w:r>
      <w:r w:rsidR="001A268F">
        <w:fldChar w:fldCharType="separate"/>
      </w:r>
      <w:r w:rsidR="00B91354" w:rsidRPr="00B91354">
        <w:rPr>
          <w:rFonts w:ascii="Cambria" w:hAnsi="Cambria" w:cs="Times New Roman"/>
          <w:vertAlign w:val="superscript"/>
        </w:rPr>
        <w:t>7</w:t>
      </w:r>
      <w:r w:rsidR="001A268F">
        <w:fldChar w:fldCharType="end"/>
      </w:r>
      <w:r w:rsidR="001A268F">
        <w:t xml:space="preserve"> </w:t>
      </w:r>
      <w:r>
        <w:t xml:space="preserve"> Th</w:t>
      </w:r>
      <w:r w:rsidR="001A268F">
        <w:t>e</w:t>
      </w:r>
      <w:r>
        <w:t xml:space="preserve"> model accounted for long-term</w:t>
      </w:r>
      <w:r w:rsidR="00C4417D" w:rsidRPr="00C43299">
        <w:rPr>
          <w:lang w:val="en-GB"/>
        </w:rPr>
        <w:t xml:space="preserve">, </w:t>
      </w:r>
      <w:r>
        <w:t xml:space="preserve">seasonal </w:t>
      </w:r>
      <w:r w:rsidR="00C4417D">
        <w:rPr>
          <w:lang w:val="en-GB"/>
        </w:rPr>
        <w:t xml:space="preserve">and spatial </w:t>
      </w:r>
      <w:r>
        <w:t xml:space="preserve">trends in mortality, for ambient temperature, for public holidays and for changes in population size. Next, we aggregated the results from week to year. Last, we downscaled the expected number of deaths from the cantonal to the </w:t>
      </w:r>
      <w:r w:rsidR="00CE3147">
        <w:t xml:space="preserve">2,141 Swiss municipalities </w:t>
      </w:r>
      <w:r>
        <w:t xml:space="preserve">by randomly sampling from a multinomial distribution with weights </w:t>
      </w:r>
      <w:r w:rsidR="00EA5188">
        <w:t xml:space="preserve">corresponding to </w:t>
      </w:r>
      <w:r>
        <w:t xml:space="preserve">the observed distribution of deaths. </w:t>
      </w:r>
      <w:r w:rsidR="00795644">
        <w:t xml:space="preserve">We then computed the yearly </w:t>
      </w:r>
      <w:commentRangeStart w:id="9"/>
      <w:commentRangeStart w:id="10"/>
      <w:ins w:id="11" w:author="Konstantinoudis, Garyfallos" w:date="2023-09-27T16:01:00Z">
        <w:r w:rsidR="00C4417D">
          <w:t xml:space="preserve">absolute </w:t>
        </w:r>
        <w:commentRangeEnd w:id="9"/>
        <w:r w:rsidR="00C4417D">
          <w:rPr>
            <w:rStyle w:val="Marquedecommentaire"/>
          </w:rPr>
          <w:commentReference w:id="9"/>
        </w:r>
      </w:ins>
      <w:commentRangeEnd w:id="10"/>
      <w:r w:rsidR="00656108">
        <w:rPr>
          <w:rStyle w:val="Marquedecommentaire"/>
        </w:rPr>
        <w:commentReference w:id="10"/>
      </w:r>
      <w:r w:rsidR="00795644">
        <w:t xml:space="preserve">excess mortality by age, </w:t>
      </w:r>
      <w:proofErr w:type="gramStart"/>
      <w:r w:rsidR="00795644">
        <w:t>sex</w:t>
      </w:r>
      <w:proofErr w:type="gramEnd"/>
      <w:r w:rsidR="00795644">
        <w:t xml:space="preserve"> and municipality by subtracting the expected from the observed number of deaths. </w:t>
      </w:r>
      <w:r w:rsidR="00FF26B4">
        <w:t>We averaged r</w:t>
      </w:r>
      <w:r w:rsidR="00795644">
        <w:t>esults over 50 posterior samples of municipality-level excess mortality</w:t>
      </w:r>
      <w:r w:rsidR="00FF26B4">
        <w:t xml:space="preserve"> t</w:t>
      </w:r>
      <w:r w:rsidR="00FF26B4" w:rsidRPr="00FF26B4">
        <w:t>o ensure uncertainty propagation</w:t>
      </w:r>
      <w:r w:rsidR="00795644">
        <w:t>.</w:t>
      </w:r>
    </w:p>
    <w:p w14:paraId="189258C3" w14:textId="1A5DA841" w:rsidR="00975BD5" w:rsidRDefault="00000000" w:rsidP="00B91354">
      <w:pPr>
        <w:pStyle w:val="Corpsdetexte"/>
        <w:spacing w:line="360" w:lineRule="auto"/>
      </w:pPr>
      <w:r>
        <w:t xml:space="preserve">We explored </w:t>
      </w:r>
      <w:r w:rsidR="00EA5188">
        <w:t xml:space="preserve">associations with </w:t>
      </w:r>
      <w:ins w:id="12" w:author="Konstantinoudis, Garyfallos" w:date="2023-09-27T16:01:00Z">
        <w:del w:id="13" w:author="Riou Julien" w:date="2023-10-10T14:00:00Z">
          <w:r w:rsidR="00C4417D" w:rsidRPr="00656108" w:rsidDel="00656108">
            <w:delText>absolute</w:delText>
          </w:r>
        </w:del>
      </w:ins>
      <w:ins w:id="14" w:author="Riou Julien" w:date="2023-10-10T14:00:00Z">
        <w:r w:rsidR="00656108">
          <w:t>relative</w:t>
        </w:r>
      </w:ins>
      <w:ins w:id="15" w:author="Konstantinoudis, Garyfallos" w:date="2023-09-27T16:01:00Z">
        <w:r w:rsidR="00C4417D">
          <w:t xml:space="preserve"> </w:t>
        </w:r>
      </w:ins>
      <w:r>
        <w:t xml:space="preserve">excess </w:t>
      </w:r>
      <w:r>
        <w:t xml:space="preserve">mortality using a model where </w:t>
      </w:r>
      <m:oMath>
        <m:sSub>
          <m:sSubPr>
            <m:ctrlPr>
              <w:rPr>
                <w:rFonts w:ascii="Cambria Math" w:hAnsi="Cambria Math"/>
              </w:rPr>
            </m:ctrlPr>
          </m:sSubPr>
          <m:e>
            <m:r>
              <w:rPr>
                <w:rFonts w:ascii="Cambria Math" w:hAnsi="Cambria Math"/>
              </w:rPr>
              <m:t>O</m:t>
            </m:r>
          </m:e>
          <m:sub>
            <m:r>
              <w:rPr>
                <w:rFonts w:ascii="Cambria Math" w:hAnsi="Cambria Math"/>
              </w:rPr>
              <m:t>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the </w:t>
      </w:r>
      <w:ins w:id="16" w:author="Riou Julien" w:date="2023-10-10T14:01:00Z">
        <w:r w:rsidR="00656108">
          <w:t xml:space="preserve">absolute </w:t>
        </w:r>
      </w:ins>
      <w:r>
        <w:t xml:space="preserve">number of observed deaths during week </w:t>
      </w:r>
      <m:oMath>
        <m:r>
          <w:rPr>
            <w:rFonts w:ascii="Cambria Math" w:hAnsi="Cambria Math"/>
          </w:rPr>
          <m:t>t</m:t>
        </m:r>
      </m:oMath>
      <w:r>
        <w:t xml:space="preserve"> in municipality </w:t>
      </w:r>
      <m:oMath>
        <m:r>
          <w:rPr>
            <w:rFonts w:ascii="Cambria Math" w:hAnsi="Cambria Math"/>
          </w:rPr>
          <m:t>i</m:t>
        </m:r>
      </m:oMath>
      <w:r>
        <w:t xml:space="preserve">, age group </w:t>
      </w:r>
      <m:oMath>
        <m:r>
          <w:rPr>
            <w:rFonts w:ascii="Cambria Math" w:hAnsi="Cambria Math"/>
          </w:rPr>
          <m:t>j</m:t>
        </m:r>
      </m:oMath>
      <w:r>
        <w:t xml:space="preserve"> </w:t>
      </w:r>
      <w:r>
        <w:lastRenderedPageBreak/>
        <w:t xml:space="preserve">and sex group </w:t>
      </w:r>
      <m:oMath>
        <m:r>
          <w:rPr>
            <w:rFonts w:ascii="Cambria Math" w:hAnsi="Cambria Math"/>
          </w:rPr>
          <m:t>k</m:t>
        </m:r>
      </m:oMath>
      <w:r w:rsidR="00C4417D" w:rsidRPr="00656108">
        <w:rPr>
          <w:rFonts w:eastAsiaTheme="minorEastAsia"/>
          <w:lang w:val="en-GB"/>
        </w:rPr>
        <w:t>,</w:t>
      </w:r>
      <w:r>
        <w:t xml:space="preserve"> depends on the </w:t>
      </w:r>
      <w:ins w:id="17" w:author="Riou Julien" w:date="2023-10-10T14:01:00Z">
        <w:r w:rsidR="00656108">
          <w:t xml:space="preserve">absolute </w:t>
        </w:r>
      </w:ins>
      <w:r>
        <w:t xml:space="preserve">number of expected deaths </w:t>
      </w:r>
      <m:oMath>
        <m:sSub>
          <m:sSubPr>
            <m:ctrlPr>
              <w:rPr>
                <w:rFonts w:ascii="Cambria Math" w:hAnsi="Cambria Math"/>
              </w:rPr>
            </m:ctrlPr>
          </m:sSubPr>
          <m:e>
            <m:r>
              <w:rPr>
                <w:rFonts w:ascii="Cambria Math" w:hAnsi="Cambria Math"/>
              </w:rPr>
              <m:t>E</m:t>
            </m:r>
          </m:e>
          <m:sub>
            <m:r>
              <w:rPr>
                <w:rFonts w:ascii="Cambria Math" w:hAnsi="Cambria Math"/>
              </w:rPr>
              <m:t>t</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k</m:t>
            </m:r>
          </m:sub>
        </m:sSub>
      </m:oMath>
      <w:r>
        <w:t xml:space="preserve"> based on historical data multiplied by a l</w:t>
      </w:r>
      <w:r>
        <w:t xml:space="preserve">og-linear predictor </w:t>
      </w:r>
      <m:oMath>
        <m:r>
          <w:rPr>
            <w:rFonts w:ascii="Cambria Math" w:hAnsi="Cambria Math"/>
          </w:rPr>
          <m:t>λ</m:t>
        </m:r>
        <m:r>
          <m:rPr>
            <m:sty m:val="p"/>
          </m:rPr>
          <w:rPr>
            <w:rFonts w:ascii="Cambria Math" w:hAnsi="Cambria Math"/>
          </w:rPr>
          <m:t>=exp</m:t>
        </m:r>
        <m:d>
          <m:dPr>
            <m:ctrlPr>
              <w:rPr>
                <w:rFonts w:ascii="Cambria Math" w:hAnsi="Cambria Math"/>
              </w:rPr>
            </m:ctrlPr>
          </m:dPr>
          <m:e>
            <m:r>
              <w:rPr>
                <w:rFonts w:ascii="Cambria Math" w:hAnsi="Cambria Math"/>
              </w:rPr>
              <m:t>α</m:t>
            </m:r>
            <m:r>
              <m:rPr>
                <m:sty m:val="p"/>
              </m:rPr>
              <w:rPr>
                <w:rFonts w:ascii="Cambria Math" w:hAnsi="Cambria Math"/>
              </w:rPr>
              <m:t>+</m:t>
            </m:r>
            <m:r>
              <w:rPr>
                <w:rFonts w:ascii="Cambria Math" w:hAnsi="Cambria Math"/>
              </w:rPr>
              <m:t>Xβ</m:t>
            </m:r>
          </m:e>
        </m:d>
      </m:oMath>
      <w:r>
        <w:t xml:space="preserve"> (with intercept </w:t>
      </w:r>
      <m:oMath>
        <m:r>
          <w:rPr>
            <w:rFonts w:ascii="Cambria Math" w:hAnsi="Cambria Math"/>
          </w:rPr>
          <m:t>α</m:t>
        </m:r>
      </m:oMath>
      <w:r>
        <w:t xml:space="preserve">, design matrix </w:t>
      </w:r>
      <m:oMath>
        <m:r>
          <w:rPr>
            <w:rFonts w:ascii="Cambria Math" w:hAnsi="Cambria Math"/>
          </w:rPr>
          <m:t>X</m:t>
        </m:r>
      </m:oMath>
      <w:r>
        <w:t xml:space="preserve"> and parameter vector </w:t>
      </w:r>
      <m:oMath>
        <m:r>
          <w:rPr>
            <w:rFonts w:ascii="Cambria Math" w:hAnsi="Cambria Math"/>
          </w:rPr>
          <m:t>β</m:t>
        </m:r>
      </m:oMath>
      <w:r>
        <w:t xml:space="preserve">). </w:t>
      </w:r>
      <w:r w:rsidR="002846EC">
        <w:t>We</w:t>
      </w:r>
      <w:r>
        <w:t xml:space="preserve"> followed an iterative approach by progressively adding complexity to </w:t>
      </w:r>
      <m:oMath>
        <m:r>
          <w:rPr>
            <w:rFonts w:ascii="Cambria Math" w:hAnsi="Cambria Math"/>
          </w:rPr>
          <m:t>λ</m:t>
        </m:r>
      </m:oMath>
      <w:r w:rsidR="002846EC">
        <w:rPr>
          <w:rFonts w:eastAsiaTheme="minorEastAsia"/>
        </w:rPr>
        <w:t xml:space="preserve"> (</w:t>
      </w:r>
      <w:del w:id="18" w:author="Riou Julien" w:date="2023-10-10T15:19:00Z">
        <w:r w:rsidR="00851792" w:rsidDel="00192D0D">
          <w:rPr>
            <w:rFonts w:eastAsiaTheme="minorEastAsia"/>
          </w:rPr>
          <w:delText xml:space="preserve">see </w:delText>
        </w:r>
      </w:del>
      <w:r w:rsidR="00FF26B4">
        <w:rPr>
          <w:rFonts w:eastAsiaTheme="minorEastAsia"/>
        </w:rPr>
        <w:t>S</w:t>
      </w:r>
      <w:r>
        <w:t xml:space="preserve">upplementary </w:t>
      </w:r>
      <w:r w:rsidR="00FF26B4">
        <w:t>material</w:t>
      </w:r>
      <w:r w:rsidR="002846EC">
        <w:t>)</w:t>
      </w:r>
      <w:r>
        <w:t xml:space="preserve">. The models included intercepts </w:t>
      </w:r>
      <w:r w:rsidR="00355E22">
        <w:t xml:space="preserve">for </w:t>
      </w:r>
      <w:r>
        <w:t xml:space="preserve">age </w:t>
      </w:r>
      <w:del w:id="19" w:author="Konstantinoudis, Garyfallos" w:date="2023-09-27T15:58:00Z">
        <w:r w:rsidDel="00C4417D">
          <w:delText xml:space="preserve">group </w:delText>
        </w:r>
      </w:del>
      <w:r>
        <w:t>and sex</w:t>
      </w:r>
      <w:ins w:id="20" w:author="Konstantinoudis, Garyfallos" w:date="2023-09-27T15:59:00Z">
        <w:r w:rsidR="00C4417D" w:rsidRPr="009F1B7B">
          <w:rPr>
            <w:lang w:val="en-GB"/>
          </w:rPr>
          <w:t xml:space="preserve"> </w:t>
        </w:r>
        <w:r w:rsidR="00C4417D">
          <w:rPr>
            <w:lang w:val="en-GB"/>
          </w:rPr>
          <w:t>groups</w:t>
        </w:r>
      </w:ins>
      <w:r w:rsidR="00355E22">
        <w:t xml:space="preserve"> and</w:t>
      </w:r>
      <w:r>
        <w:t xml:space="preserve"> </w:t>
      </w:r>
      <w:r w:rsidR="00851792">
        <w:t xml:space="preserve">the </w:t>
      </w:r>
      <w:r>
        <w:t>spatial autocorrelation across municipalities</w:t>
      </w:r>
      <w:r w:rsidR="002846EC">
        <w:t>.</w:t>
      </w:r>
      <w:commentRangeStart w:id="21"/>
      <w:r w:rsidR="002846EC">
        <w:fldChar w:fldCharType="begin"/>
      </w:r>
      <w:r w:rsidR="00B91354">
        <w:instrText xml:space="preserve"> ADDIN ZOTERO_ITEM CSL_CITATION {"citationID":"aHOWTPbI","properties":{"formattedCitation":"\\super 8\\nosupersub{}","plainCitation":"8","noteIndex":0},"citationItems":[{"id":56068,"uris":["http://zotero.org/users/4962435/items/H2CTMWEM"],"itemData":{"id":56068,"type":"article-journal","abstract":"In recent years, disease mapping studies have become a routine application within geographical epidemiology and are typically analysed within a Bayesian hierarchical model formulation. A variety of model formulations for the latent level have been proposed but all come with inherent issues. In the classical BYM (Besag, York and Mollié) model, the spatially structured component cannot be seen independently from the unstructured component. This makes prior definitions for the hyperparameters of the two random effects challenging. There are alternative model formulations that address this confounding; however, the issue on how to choose interpretable hyperpriors is still unsolved. Here, we discuss a recently proposed parameterisation of the BYM model that leads to improved parameter control as the hyperparameters can be seen independently from each other. Furthermore, the need for a scaled spatial component is addressed, which facilitates assignment of interpretable hyperpriors and make these transferable between spatial applications with different graph structures. The hyperparameters themselves are used to define flexible extensions of simple base models. Consequently, penalised complexity priors for these parameters can be derived based on the information-theoretic distance from the flexible model to the base model, giving priors with clear interpretation. We provide implementation details for the new model formulation which preserve sparsity properties, and we investigate systematically the model performance and compare it to existing parameterisations. Through a simulation study, we show that the new model performs well, both showing good learning abilities and good shrinkage behaviour. In terms of model choice criteria, the proposed model performs at least equally well as existing parameterisations, but only the new formulation offers parameters that are interpretable and hyperpriors that have a clear meaning.","container-title":"Statistical Methods in Medical Research","DOI":"10.1177/0962280216660421","ISSN":"1477-0334","issue":"4","journalAbbreviation":"Stat Methods Med Res","language":"eng","note":"PMID: 27566770","page":"1145-1165","source":"PubMed","title":"An intuitive Bayesian spatial model for disease mapping that accounts for scaling","volume":"25","author":[{"family":"Riebler","given":"Andrea"},{"family":"Sørbye","given":"Sigrunn H."},{"family":"Simpson","given":"Daniel"},{"family":"Rue","given":"Håvard"}],"issued":{"date-parts":[["2016",8]]}}}],"schema":"https://github.com/citation-style-language/schema/raw/master/csl-citation.json"} </w:instrText>
      </w:r>
      <w:r w:rsidR="002846EC">
        <w:fldChar w:fldCharType="separate"/>
      </w:r>
      <w:r w:rsidR="00B91354" w:rsidRPr="00B91354">
        <w:rPr>
          <w:rFonts w:ascii="Cambria" w:hAnsi="Cambria" w:cs="Times New Roman"/>
          <w:vertAlign w:val="superscript"/>
        </w:rPr>
        <w:t>8</w:t>
      </w:r>
      <w:r w:rsidR="002846EC">
        <w:fldChar w:fldCharType="end"/>
      </w:r>
      <w:commentRangeEnd w:id="21"/>
      <w:r w:rsidR="00501DC5">
        <w:rPr>
          <w:rStyle w:val="Marquedecommentaire"/>
        </w:rPr>
        <w:commentReference w:id="21"/>
      </w:r>
      <w:r w:rsidR="00795644">
        <w:t xml:space="preserve"> </w:t>
      </w:r>
      <w:del w:id="22" w:author="Riou Julien" w:date="2023-10-10T14:04:00Z">
        <w:r w:rsidR="00EA5188" w:rsidDel="00E27AAA">
          <w:delText xml:space="preserve">Variables </w:delText>
        </w:r>
      </w:del>
      <w:ins w:id="23" w:author="Riou Julien" w:date="2023-10-10T14:04:00Z">
        <w:r w:rsidR="00E27AAA">
          <w:t xml:space="preserve">Covariates </w:t>
        </w:r>
      </w:ins>
      <w:r w:rsidR="00851792">
        <w:t xml:space="preserve">included </w:t>
      </w:r>
      <w:r w:rsidR="00B91354">
        <w:t xml:space="preserve">language region (German, Italian or French), </w:t>
      </w:r>
      <w:proofErr w:type="spellStart"/>
      <w:r w:rsidR="00851792">
        <w:t>urbani</w:t>
      </w:r>
      <w:r w:rsidR="008D4985">
        <w:t>s</w:t>
      </w:r>
      <w:r w:rsidR="00851792">
        <w:t>ation</w:t>
      </w:r>
      <w:proofErr w:type="spellEnd"/>
      <w:r w:rsidR="00851792">
        <w:t xml:space="preserve"> </w:t>
      </w:r>
      <w:r w:rsidR="00795644">
        <w:t xml:space="preserve">level </w:t>
      </w:r>
      <w:r w:rsidR="00851792">
        <w:t>(</w:t>
      </w:r>
      <w:r>
        <w:t>rural, peri-urban</w:t>
      </w:r>
      <w:r w:rsidR="00795644">
        <w:t xml:space="preserve">, </w:t>
      </w:r>
      <w:r>
        <w:t>urban</w:t>
      </w:r>
      <w:r w:rsidR="00795644">
        <w:fldChar w:fldCharType="begin"/>
      </w:r>
      <w:r w:rsidR="00B91354">
        <w:instrText xml:space="preserve"> ADDIN ZOTERO_ITEM CSL_CITATION {"citationID":"mhgs9RW8","properties":{"formattedCitation":"\\super 9\\nosupersub{}","plainCitation":"9","noteIndex":0},"citationItems":[{"id":56104,"uris":["http://zotero.org/users/4962435/items/L832WDSH"],"itemData":{"id":56104,"type":"webpage","language":"en","title":"Spatial divisions","URL":"https://www.bfs.admin.ch/bfs/en/home/statistiken/querschnittsthemen/raeumliche-analysen/raeumliche-gliederungen.html","author":[{"family":"Office","given":"Federal Statistical"}],"accessed":{"date-parts":[["2023",9,1]]}}}],"schema":"https://github.com/citation-style-language/schema/raw/master/csl-citation.json"} </w:instrText>
      </w:r>
      <w:r w:rsidR="00795644">
        <w:fldChar w:fldCharType="separate"/>
      </w:r>
      <w:r w:rsidR="00B91354" w:rsidRPr="00B91354">
        <w:rPr>
          <w:rFonts w:ascii="Cambria" w:hAnsi="Cambria" w:cs="Times New Roman"/>
          <w:vertAlign w:val="superscript"/>
        </w:rPr>
        <w:t>9</w:t>
      </w:r>
      <w:r w:rsidR="00795644">
        <w:fldChar w:fldCharType="end"/>
      </w:r>
      <w:r>
        <w:t>)</w:t>
      </w:r>
      <w:r w:rsidR="00795644">
        <w:t>,</w:t>
      </w:r>
      <w:r>
        <w:t xml:space="preserve"> </w:t>
      </w:r>
      <w:commentRangeStart w:id="24"/>
      <w:ins w:id="25" w:author="Riou Julien" w:date="2023-10-10T14:20:00Z">
        <w:r w:rsidR="009F1B7B" w:rsidRPr="009F1B7B">
          <w:t xml:space="preserve">cross-border </w:t>
        </w:r>
        <w:proofErr w:type="spellStart"/>
        <w:r w:rsidR="009F1B7B" w:rsidRPr="009F1B7B">
          <w:t>labour</w:t>
        </w:r>
        <w:proofErr w:type="spellEnd"/>
        <w:r w:rsidR="009F1B7B" w:rsidRPr="009F1B7B">
          <w:t xml:space="preserve"> market region</w:t>
        </w:r>
        <w:r w:rsidR="009F1B7B" w:rsidRPr="009F1B7B" w:rsidDel="009F1B7B">
          <w:t xml:space="preserve"> </w:t>
        </w:r>
      </w:ins>
      <w:commentRangeEnd w:id="24"/>
      <w:ins w:id="26" w:author="Riou Julien" w:date="2023-10-10T14:21:00Z">
        <w:r w:rsidR="009F1B7B">
          <w:rPr>
            <w:rStyle w:val="Marquedecommentaire"/>
          </w:rPr>
          <w:commentReference w:id="24"/>
        </w:r>
        <w:r w:rsidR="009F1B7B">
          <w:t>C</w:t>
        </w:r>
      </w:ins>
      <w:del w:id="27" w:author="Riou Julien" w:date="2023-10-10T14:20:00Z">
        <w:r w:rsidR="00B91354" w:rsidDel="009F1B7B">
          <w:delText xml:space="preserve">presence of an international </w:delText>
        </w:r>
      </w:del>
      <w:ins w:id="28" w:author="Konstantinoudis, Garyfallos" w:date="2023-09-27T14:40:00Z">
        <w:del w:id="29" w:author="Riou Julien" w:date="2023-10-10T14:20:00Z">
          <w:r w:rsidR="00FB3303" w:rsidDel="009F1B7B">
            <w:delText xml:space="preserve">border </w:delText>
          </w:r>
        </w:del>
      </w:ins>
      <w:r w:rsidR="00B91354">
        <w:t>(yes versus no</w:t>
      </w:r>
      <w:ins w:id="30" w:author="Riou Julien" w:date="2023-10-10T14:20:00Z">
        <w:r w:rsidR="009F1B7B">
          <w:fldChar w:fldCharType="begin"/>
        </w:r>
        <w:r w:rsidR="009F1B7B">
          <w:instrText xml:space="preserve"> ADDIN ZOTERO_ITEM CSL_CITATION {"citationID":"mhgs9RW8","properties":{"formattedCitation":"\\super 9\\nosupersub{}","plainCitation":"9","noteIndex":0},"citationItems":[{"id":56104,"uris":["http://zotero.org/users/4962435/items/L832WDSH"],"itemData":{"id":56104,"type":"webpage","language":"en","title":"Spatial divisions","URL":"https://www.bfs.admin.ch/bfs/en/home/statistiken/querschnittsthemen/raeumliche-analysen/raeumliche-gliederungen.html","author":[{"family":"Office","given":"Federal Statistical"}],"accessed":{"date-parts":[["2023",9,1]]}}}],"schema":"https://github.com/citation-style-language/schema/raw/master/csl-citation.json"} </w:instrText>
        </w:r>
        <w:r w:rsidR="009F1B7B">
          <w:fldChar w:fldCharType="separate"/>
        </w:r>
        <w:r w:rsidR="009F1B7B" w:rsidRPr="00B91354">
          <w:rPr>
            <w:rFonts w:ascii="Cambria" w:hAnsi="Cambria" w:cs="Times New Roman"/>
            <w:vertAlign w:val="superscript"/>
          </w:rPr>
          <w:t>9</w:t>
        </w:r>
        <w:r w:rsidR="009F1B7B">
          <w:fldChar w:fldCharType="end"/>
        </w:r>
      </w:ins>
      <w:r w:rsidR="00B91354">
        <w:t xml:space="preserve">), </w:t>
      </w:r>
      <w:r>
        <w:t xml:space="preserve">socioeconomic position </w:t>
      </w:r>
      <w:r w:rsidR="00795644">
        <w:t>(</w:t>
      </w:r>
      <w:r>
        <w:t xml:space="preserve">quintiles </w:t>
      </w:r>
      <w:r w:rsidR="00795644">
        <w:t xml:space="preserve">of </w:t>
      </w:r>
      <w:r w:rsidR="00A85350">
        <w:t xml:space="preserve">the </w:t>
      </w:r>
      <w:r w:rsidR="00795644">
        <w:t xml:space="preserve">median </w:t>
      </w:r>
      <w:r w:rsidR="00A85350">
        <w:t xml:space="preserve">Swiss </w:t>
      </w:r>
      <w:proofErr w:type="spellStart"/>
      <w:r w:rsidR="00795644">
        <w:t>neighbo</w:t>
      </w:r>
      <w:r w:rsidR="0002575B">
        <w:t>u</w:t>
      </w:r>
      <w:r w:rsidR="00795644">
        <w:t>rhood</w:t>
      </w:r>
      <w:proofErr w:type="spellEnd"/>
      <w:r>
        <w:t xml:space="preserve"> index</w:t>
      </w:r>
      <w:r w:rsidR="00A85350">
        <w:t>, which is based on</w:t>
      </w:r>
      <w:r w:rsidR="00A85350" w:rsidRPr="00A85350">
        <w:t xml:space="preserve"> rent, household head education and occupation, and crowding</w:t>
      </w:r>
      <w:r w:rsidR="00975BD5">
        <w:fldChar w:fldCharType="begin"/>
      </w:r>
      <w:r w:rsidR="00B91354">
        <w:instrText xml:space="preserve"> ADDIN ZOTERO_ITEM CSL_CITATION {"citationID":"aOW4a9zQ","properties":{"formattedCitation":"\\super 10\\nosupersub{}","plainCitation":"10","noteIndex":0},"citationItems":[{"id":56065,"uris":["http://zotero.org/users/4962435/items/8YK3BZ9M"],"itemData":{"id":56065,"type":"article-journal","abstract":"BACKGROUND: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 </w:instrText>
      </w:r>
      <w:r w:rsidR="00975BD5">
        <w:fldChar w:fldCharType="separate"/>
      </w:r>
      <w:r w:rsidR="00B91354" w:rsidRPr="00B91354">
        <w:rPr>
          <w:rFonts w:ascii="Cambria" w:hAnsi="Cambria" w:cs="Times New Roman"/>
          <w:vertAlign w:val="superscript"/>
        </w:rPr>
        <w:t>10</w:t>
      </w:r>
      <w:r w:rsidR="00975BD5">
        <w:fldChar w:fldCharType="end"/>
      </w:r>
      <w:r w:rsidR="00795644">
        <w:t>),</w:t>
      </w:r>
      <w:r>
        <w:t xml:space="preserve"> and results from the </w:t>
      </w:r>
      <w:r w:rsidR="00975BD5">
        <w:t xml:space="preserve">June </w:t>
      </w:r>
      <w:r>
        <w:t>refere</w:t>
      </w:r>
      <w:r>
        <w:t>nd</w:t>
      </w:r>
      <w:r w:rsidR="00A85350">
        <w:t>um</w:t>
      </w:r>
      <w:r>
        <w:t xml:space="preserve"> on </w:t>
      </w:r>
      <w:r w:rsidR="00B91354">
        <w:t xml:space="preserve">the </w:t>
      </w:r>
      <w:r>
        <w:t xml:space="preserve">COVID-19 </w:t>
      </w:r>
      <w:r w:rsidR="00B91354">
        <w:t>Act</w:t>
      </w:r>
      <w:r w:rsidR="00B91354">
        <w:fldChar w:fldCharType="begin"/>
      </w:r>
      <w:r w:rsidR="00B91354">
        <w:instrText xml:space="preserve"> ADDIN ZOTERO_ITEM CSL_CITATION {"citationID":"9AcnPqVv","properties":{"formattedCitation":"\\super 11\\nosupersub{}","plainCitation":"11","noteIndex":0},"citationItems":[{"id":56181,"uris":["http://zotero.org/users/4962435/items/7YTB3GSA"],"itemData":{"id":56181,"type":"webpage","title":"SR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 </w:instrText>
      </w:r>
      <w:r w:rsidR="00B91354">
        <w:fldChar w:fldCharType="separate"/>
      </w:r>
      <w:r w:rsidR="00B91354" w:rsidRPr="00B91354">
        <w:rPr>
          <w:rFonts w:ascii="Cambria" w:hAnsi="Cambria" w:cs="Times New Roman"/>
          <w:vertAlign w:val="superscript"/>
        </w:rPr>
        <w:t>11</w:t>
      </w:r>
      <w:r w:rsidR="00B91354">
        <w:fldChar w:fldCharType="end"/>
      </w:r>
      <w:r>
        <w:t xml:space="preserve"> (</w:t>
      </w:r>
      <w:r w:rsidR="00A85350">
        <w:t xml:space="preserve">quintiles of </w:t>
      </w:r>
      <w:r w:rsidR="00975BD5" w:rsidRPr="0002575B">
        <w:t>yes votes</w:t>
      </w:r>
      <w:r w:rsidR="00DD78C3">
        <w:t xml:space="preserve"> supporting </w:t>
      </w:r>
      <w:r w:rsidR="00B91354">
        <w:t xml:space="preserve">control </w:t>
      </w:r>
      <w:r w:rsidR="00DD78C3">
        <w:t>measures</w:t>
      </w:r>
      <w:r>
        <w:t xml:space="preserve">). </w:t>
      </w:r>
      <w:commentRangeStart w:id="31"/>
      <w:del w:id="32" w:author="Riou Julien" w:date="2023-10-10T14:20:00Z">
        <w:r w:rsidR="00B91354" w:rsidDel="009F1B7B">
          <w:delText xml:space="preserve">Models were </w:delText>
        </w:r>
        <w:r w:rsidR="0002575B" w:rsidDel="009F1B7B">
          <w:delText xml:space="preserve">implemented </w:delText>
        </w:r>
        <w:r w:rsidDel="009F1B7B">
          <w:delText>in R-INLA</w:delText>
        </w:r>
        <w:r w:rsidR="00975BD5" w:rsidDel="009F1B7B">
          <w:delText>.</w:delText>
        </w:r>
        <w:r w:rsidR="00975BD5" w:rsidDel="009F1B7B">
          <w:fldChar w:fldCharType="begin"/>
        </w:r>
        <w:r w:rsidR="00B91354" w:rsidDel="009F1B7B">
          <w:delInstrText xml:space="preserve"> ADDIN ZOTERO_ITEM CSL_CITATION {"citationID":"nxobgUxS","properties":{"formattedCitation":"\\super 12\\nosupersub{}","plainCitation":"12","noteIndex":0},"citationItems":[{"id":56077,"uris":["http://zotero.org/users/4962435/items/P2VZK9JK"],"itemData":{"id":56077,"type":"article-journal","abstract":"Structured additive regression models are perhaps the most commonly used class of models in statistical applications. It includes, among others, (generalized) linear models, (generalized) additive models, smoothing spline models, state space models, semiparametric regression, spatial and spatiotemporal models, log-Gaussian Cox processes and geostatistical and geoadditive models. We consider approximate Bayesian inference in a popular subset of structured additive regression models, latent Gaussian models, where the latent field is Gaussian, controlled by a few hyperparameters and with non-Gaussian response variables. The posterior marginals are not available in closed form owing to the non-Gaussian response variables. For such models, Markov chain Monte Carlo methods can be implemented, but they are not without problems, in terms of both convergence and computational time. In some practical applications, the extent of these problems is such that Markov chain Monte Carlo sampling is simply not an appropriate tool for routine analysis. We show that, by using an integrated nested Laplace approximation and its simplified version, we can directly compute very accurate approximations to the posterior marginals. The main benefit of these approximations is computational: where Markov chain Monte Carlo algorithms need hours or days to run, our approximations provide more precise estimates in seconds or minutes. Another advantage with our approach is its generality, which makes it possible to perform Bayesian analysis in an automatic, streamlined way, and to compute model comparison criteria and various predictive measures so that models can be compared and the model under study can be challenged.","container-title":"JOURNAL OF THE ROYAL STATISTICAL SOCIETY SERIES B-STATISTICAL METHODOLOGY","DOI":"10.1111/j.1467-9868.2008.00700.x","ISSN":"1369-7412, 1467-9868","journalAbbreviation":"J. R. Stat. Soc. Ser. B-Stat. Methodol.","language":"English","note":"number-of-pages: 74\nPatent Number: 2\npublisher-place: Oxford\npublisher: Oxford Univ Press\nWeb of Science ID: WOS:000264374200002","page":"319-392","source":"Clarivate Analytics Web of Science","title":"Approximate Bayesian inference for latent Gaussian models by using integrated nested Laplace approximations","volume":"71","author":[{"family":"Rue","given":"Havard"},{"family":"Martino","given":"Sara"},{"family":"Chopin","given":"Nicolas"}],"issued":{"date-parts":[["2009"]]}}}],"schema":"https://github.com/citation-style-language/schema/raw/master/csl-citation.json"} </w:delInstrText>
        </w:r>
        <w:r w:rsidR="00975BD5" w:rsidDel="009F1B7B">
          <w:fldChar w:fldCharType="separate"/>
        </w:r>
        <w:r w:rsidR="00B91354" w:rsidRPr="00B91354" w:rsidDel="009F1B7B">
          <w:rPr>
            <w:rFonts w:ascii="Cambria" w:hAnsi="Cambria" w:cs="Times New Roman"/>
            <w:vertAlign w:val="superscript"/>
          </w:rPr>
          <w:delText>12</w:delText>
        </w:r>
        <w:r w:rsidR="00975BD5" w:rsidDel="009F1B7B">
          <w:fldChar w:fldCharType="end"/>
        </w:r>
        <w:commentRangeStart w:id="33"/>
        <w:commentRangeEnd w:id="33"/>
        <w:r w:rsidR="00FB3303" w:rsidDel="009F1B7B">
          <w:rPr>
            <w:rStyle w:val="Marquedecommentaire"/>
          </w:rPr>
          <w:commentReference w:id="33"/>
        </w:r>
      </w:del>
      <w:commentRangeEnd w:id="31"/>
      <w:r w:rsidR="009F1B7B">
        <w:rPr>
          <w:rStyle w:val="Marquedecommentaire"/>
        </w:rPr>
        <w:commentReference w:id="31"/>
      </w:r>
    </w:p>
    <w:p w14:paraId="2E974F77" w14:textId="77777777" w:rsidR="005A34BE" w:rsidRDefault="00000000" w:rsidP="00B91354">
      <w:pPr>
        <w:pStyle w:val="Titre1"/>
        <w:spacing w:line="360" w:lineRule="auto"/>
      </w:pPr>
      <w:bookmarkStart w:id="34" w:name="results"/>
      <w:bookmarkEnd w:id="6"/>
      <w:r>
        <w:t>Results</w:t>
      </w:r>
    </w:p>
    <w:p w14:paraId="7DD04E49" w14:textId="7FB0FAE5" w:rsidR="005A34BE" w:rsidRDefault="00000000" w:rsidP="00B91354">
      <w:pPr>
        <w:pStyle w:val="FirstParagraph"/>
        <w:spacing w:line="360" w:lineRule="auto"/>
      </w:pPr>
      <w:r>
        <w:t>We observed 74,776 deaths in people aged 40 and older</w:t>
      </w:r>
      <w:ins w:id="35" w:author="Riou Julien" w:date="2023-10-10T15:06:00Z">
        <w:r w:rsidR="00B83133">
          <w:t xml:space="preserve"> in 2020</w:t>
        </w:r>
      </w:ins>
      <w:r>
        <w:t xml:space="preserve">, compared to an expected 55,676 </w:t>
      </w:r>
      <w:r w:rsidR="0002575B">
        <w:t xml:space="preserve">deaths </w:t>
      </w:r>
      <w:r>
        <w:t>(95% credible interval: 53,865 to 57,821)</w:t>
      </w:r>
      <w:r w:rsidR="00795644">
        <w:t xml:space="preserve">, </w:t>
      </w:r>
      <w:r w:rsidR="0002575B">
        <w:t xml:space="preserve">for </w:t>
      </w:r>
      <w:r>
        <w:t>a relative increase in excess mortality of 34% (29</w:t>
      </w:r>
      <w:r w:rsidR="00795644">
        <w:t>%</w:t>
      </w:r>
      <w:r>
        <w:t xml:space="preserve"> to 39%). </w:t>
      </w:r>
      <w:r w:rsidR="00A85350" w:rsidRPr="00427EB1">
        <w:t xml:space="preserve">The population and observed deaths in municipalities ranged from </w:t>
      </w:r>
      <w:ins w:id="36" w:author="Riou Julien" w:date="2023-10-10T15:09:00Z">
        <w:r w:rsidR="006B6286" w:rsidRPr="006B6286">
          <w:t>19</w:t>
        </w:r>
        <w:r w:rsidR="006B6286" w:rsidRPr="006B6286">
          <w:t xml:space="preserve"> </w:t>
        </w:r>
      </w:ins>
      <w:r w:rsidR="00A85350" w:rsidRPr="006B6286">
        <w:t xml:space="preserve">to </w:t>
      </w:r>
      <w:ins w:id="37" w:author="Riou Julien" w:date="2023-10-10T15:09:00Z">
        <w:r w:rsidR="006B6286" w:rsidRPr="006B6286">
          <w:t>197,879</w:t>
        </w:r>
      </w:ins>
      <w:r w:rsidR="00A85350" w:rsidRPr="006B6286">
        <w:t xml:space="preserve">, and </w:t>
      </w:r>
      <w:ins w:id="38" w:author="Riou Julien" w:date="2023-10-10T15:09:00Z">
        <w:r w:rsidR="006B6286" w:rsidRPr="006B6286">
          <w:t>0</w:t>
        </w:r>
        <w:r w:rsidR="006B6286" w:rsidRPr="006B6286">
          <w:t xml:space="preserve"> </w:t>
        </w:r>
      </w:ins>
      <w:r w:rsidR="00A85350" w:rsidRPr="006B6286">
        <w:t xml:space="preserve">to </w:t>
      </w:r>
      <w:ins w:id="39" w:author="Riou Julien" w:date="2023-10-10T15:09:00Z">
        <w:r w:rsidR="006B6286" w:rsidRPr="006B6286">
          <w:t>3,507</w:t>
        </w:r>
      </w:ins>
      <w:r w:rsidR="00A85350" w:rsidRPr="00427EB1">
        <w:t>, respectively.</w:t>
      </w:r>
      <w:r w:rsidR="00A85350">
        <w:t xml:space="preserve"> </w:t>
      </w:r>
      <w:r w:rsidR="0002575B">
        <w:t>E</w:t>
      </w:r>
      <w:r>
        <w:t xml:space="preserve">xcess mortality varied across age and sex, with higher </w:t>
      </w:r>
      <w:commentRangeStart w:id="40"/>
      <w:commentRangeStart w:id="41"/>
      <w:del w:id="42" w:author="Riou Julien" w:date="2023-10-10T15:13:00Z">
        <w:r w:rsidR="000259DF" w:rsidDel="006B6286">
          <w:delText>absolute</w:delText>
        </w:r>
        <w:commentRangeEnd w:id="40"/>
        <w:r w:rsidR="00C43A36" w:rsidDel="006B6286">
          <w:rPr>
            <w:rStyle w:val="Marquedecommentaire"/>
          </w:rPr>
          <w:commentReference w:id="40"/>
        </w:r>
        <w:commentRangeEnd w:id="41"/>
        <w:r w:rsidR="00E27AAA" w:rsidDel="006B6286">
          <w:rPr>
            <w:rStyle w:val="Marquedecommentaire"/>
          </w:rPr>
          <w:commentReference w:id="41"/>
        </w:r>
      </w:del>
      <w:ins w:id="43" w:author="Riou Julien" w:date="2023-10-10T15:13:00Z">
        <w:r w:rsidR="006B6286">
          <w:t xml:space="preserve">relative </w:t>
        </w:r>
      </w:ins>
      <w:del w:id="44" w:author="Riou Julien" w:date="2023-10-10T15:13:00Z">
        <w:r w:rsidR="000259DF" w:rsidDel="006B6286">
          <w:delText xml:space="preserve"> </w:delText>
        </w:r>
      </w:del>
      <w:r w:rsidR="00795644">
        <w:t>excess</w:t>
      </w:r>
      <w:r>
        <w:t xml:space="preserve"> in older age groups and </w:t>
      </w:r>
      <w:commentRangeStart w:id="45"/>
      <w:commentRangeStart w:id="46"/>
      <w:r w:rsidR="000D3DD8">
        <w:t>men</w:t>
      </w:r>
      <w:commentRangeEnd w:id="45"/>
      <w:r w:rsidR="004551F9">
        <w:rPr>
          <w:rStyle w:val="Marquedecommentaire"/>
        </w:rPr>
        <w:commentReference w:id="45"/>
      </w:r>
      <w:commentRangeEnd w:id="46"/>
      <w:r w:rsidR="006B6286">
        <w:rPr>
          <w:rStyle w:val="Marquedecommentaire"/>
        </w:rPr>
        <w:commentReference w:id="46"/>
      </w:r>
      <w:ins w:id="47" w:author="Riou Julien" w:date="2023-10-10T15:17:00Z">
        <w:r w:rsidR="006E22FA">
          <w:t xml:space="preserve"> (Supplementary material)</w:t>
        </w:r>
      </w:ins>
      <w:r w:rsidR="000D3DD8">
        <w:t xml:space="preserve">. </w:t>
      </w:r>
      <w:r>
        <w:t xml:space="preserve">Areas most affected included </w:t>
      </w:r>
      <w:del w:id="48" w:author="Riou Julien" w:date="2023-10-10T15:18:00Z">
        <w:r w:rsidR="0002575B" w:rsidDel="00192D0D">
          <w:delText xml:space="preserve">the </w:delText>
        </w:r>
      </w:del>
      <w:r>
        <w:t xml:space="preserve">Ticino, the Lake </w:t>
      </w:r>
      <w:r w:rsidR="00795644">
        <w:t xml:space="preserve">of </w:t>
      </w:r>
      <w:r>
        <w:t xml:space="preserve">Geneva </w:t>
      </w:r>
      <w:proofErr w:type="gramStart"/>
      <w:r>
        <w:t>region</w:t>
      </w:r>
      <w:proofErr w:type="gramEnd"/>
      <w:r>
        <w:t xml:space="preserve"> and the Jura. </w:t>
      </w:r>
      <w:r w:rsidR="0002575B">
        <w:t xml:space="preserve">Cities in </w:t>
      </w:r>
      <w:r>
        <w:t xml:space="preserve">the German-speaking area (Zurich, Basel and Bern) </w:t>
      </w:r>
      <w:r w:rsidR="0002575B">
        <w:t xml:space="preserve">and mountainous regions of the Grison were less </w:t>
      </w:r>
      <w:r w:rsidR="00237274">
        <w:t xml:space="preserve">affected than other cities and areas </w:t>
      </w:r>
      <w:r>
        <w:t>(</w:t>
      </w:r>
      <w:r w:rsidR="00F013C0">
        <w:t xml:space="preserve">Figure 1A, </w:t>
      </w:r>
      <w:r w:rsidR="00FF26B4">
        <w:t>S</w:t>
      </w:r>
      <w:r>
        <w:t xml:space="preserve">upplementary </w:t>
      </w:r>
      <w:commentRangeStart w:id="49"/>
      <w:r w:rsidR="00FF26B4">
        <w:t>material</w:t>
      </w:r>
      <w:commentRangeEnd w:id="49"/>
      <w:r w:rsidR="00B91354">
        <w:rPr>
          <w:rStyle w:val="Marquedecommentaire"/>
        </w:rPr>
        <w:commentReference w:id="49"/>
      </w:r>
      <w:r>
        <w:t>).</w:t>
      </w:r>
      <w:r w:rsidR="0002575B">
        <w:t xml:space="preserve"> </w:t>
      </w:r>
      <w:r>
        <w:t xml:space="preserve"> </w:t>
      </w:r>
    </w:p>
    <w:p w14:paraId="4CD285A6" w14:textId="3149B259" w:rsidR="00A85350" w:rsidRDefault="00865FE8" w:rsidP="00B91354">
      <w:pPr>
        <w:pStyle w:val="FirstParagraph"/>
        <w:spacing w:line="360" w:lineRule="auto"/>
      </w:pPr>
      <w:r>
        <w:t>In univariable analysis</w:t>
      </w:r>
      <w:r w:rsidR="00FF26B4">
        <w:t>,</w:t>
      </w:r>
      <w:r>
        <w:t xml:space="preserve"> </w:t>
      </w:r>
      <w:r w:rsidR="00B91354">
        <w:t xml:space="preserve">municipalities in Italian- (1.17; 95% </w:t>
      </w:r>
      <w:proofErr w:type="spellStart"/>
      <w:r w:rsidR="00B91354">
        <w:t>CrI</w:t>
      </w:r>
      <w:proofErr w:type="spellEnd"/>
      <w:r w:rsidR="00B91354">
        <w:t xml:space="preserve"> 1.</w:t>
      </w:r>
      <w:del w:id="50" w:author="Riou Julien" w:date="2023-10-10T15:25:00Z">
        <w:r w:rsidR="00B91354" w:rsidDel="00E07A68">
          <w:delText>22</w:delText>
        </w:r>
      </w:del>
      <w:ins w:id="51" w:author="Riou Julien" w:date="2023-10-10T15:25:00Z">
        <w:r w:rsidR="00E07A68">
          <w:t>12</w:t>
        </w:r>
      </w:ins>
      <w:r w:rsidR="00B91354">
        <w:t xml:space="preserve">-1.22) and French-speaking regions (1.09; 95% </w:t>
      </w:r>
      <w:proofErr w:type="spellStart"/>
      <w:r w:rsidR="00B91354">
        <w:t>CrI</w:t>
      </w:r>
      <w:proofErr w:type="spellEnd"/>
      <w:r w:rsidR="00B91354">
        <w:t xml:space="preserve"> 1.07-</w:t>
      </w:r>
      <w:commentRangeStart w:id="52"/>
      <w:commentRangeStart w:id="53"/>
      <w:r w:rsidR="00B91354">
        <w:t xml:space="preserve">1.12) had higher excess mortality than the German-speaking regions (Figure </w:t>
      </w:r>
      <w:commentRangeStart w:id="54"/>
      <w:r w:rsidR="00B91354">
        <w:t>1B</w:t>
      </w:r>
      <w:commentRangeEnd w:id="54"/>
      <w:r w:rsidR="00B91354">
        <w:rPr>
          <w:rStyle w:val="Marquedecommentaire"/>
        </w:rPr>
        <w:commentReference w:id="54"/>
      </w:r>
      <w:r w:rsidR="00B91354">
        <w:t>). U</w:t>
      </w:r>
      <w:r w:rsidR="00A85350" w:rsidRPr="009D5A0D">
        <w:t xml:space="preserve">rban (relative </w:t>
      </w:r>
      <w:commentRangeEnd w:id="52"/>
      <w:r w:rsidR="00C4417D">
        <w:rPr>
          <w:rStyle w:val="Marquedecommentaire"/>
        </w:rPr>
        <w:commentReference w:id="52"/>
      </w:r>
      <w:commentRangeEnd w:id="53"/>
      <w:r w:rsidR="00E07A68">
        <w:rPr>
          <w:rStyle w:val="Marquedecommentaire"/>
        </w:rPr>
        <w:commentReference w:id="53"/>
      </w:r>
      <w:r w:rsidR="00A85350" w:rsidRPr="009D5A0D">
        <w:t xml:space="preserve">excess mortality 0.94; 95% </w:t>
      </w:r>
      <w:proofErr w:type="spellStart"/>
      <w:r w:rsidR="00A85350" w:rsidRPr="009D5A0D">
        <w:t>CrI</w:t>
      </w:r>
      <w:proofErr w:type="spellEnd"/>
      <w:r w:rsidR="00A85350" w:rsidRPr="009D5A0D">
        <w:t xml:space="preserve"> 0.92-0.96), and </w:t>
      </w:r>
      <w:del w:id="55" w:author="Riou Julien" w:date="2023-10-10T15:28:00Z">
        <w:r w:rsidR="00A85350" w:rsidRPr="009D5A0D" w:rsidDel="00E07A68">
          <w:delText>semi</w:delText>
        </w:r>
      </w:del>
      <w:ins w:id="56" w:author="Riou Julien" w:date="2023-10-10T15:28:00Z">
        <w:r w:rsidR="00E07A68">
          <w:t>peri</w:t>
        </w:r>
      </w:ins>
      <w:r w:rsidR="00A85350" w:rsidRPr="009D5A0D">
        <w:t xml:space="preserve">-urban (0.97; 95% </w:t>
      </w:r>
      <w:proofErr w:type="spellStart"/>
      <w:r w:rsidR="00A85350" w:rsidRPr="009D5A0D">
        <w:t>CrI</w:t>
      </w:r>
      <w:proofErr w:type="spellEnd"/>
      <w:r w:rsidR="00A85350" w:rsidRPr="009D5A0D">
        <w:t xml:space="preserve"> 0.94-0.99) areas had lower excess than rural areas whereas municipalities </w:t>
      </w:r>
      <w:del w:id="57" w:author="Riou Julien" w:date="2023-10-10T15:29:00Z">
        <w:r w:rsidR="00A85350" w:rsidRPr="009D5A0D" w:rsidDel="00E07A68">
          <w:delText xml:space="preserve">with </w:delText>
        </w:r>
      </w:del>
      <w:commentRangeStart w:id="58"/>
      <w:ins w:id="59" w:author="Riou Julien" w:date="2023-10-10T15:29:00Z">
        <w:r w:rsidR="00E07A68">
          <w:t xml:space="preserve">close to </w:t>
        </w:r>
      </w:ins>
      <w:commentRangeEnd w:id="58"/>
      <w:ins w:id="60" w:author="Riou Julien" w:date="2023-10-10T15:31:00Z">
        <w:r w:rsidR="003259C0">
          <w:rPr>
            <w:rStyle w:val="Marquedecommentaire"/>
          </w:rPr>
          <w:commentReference w:id="58"/>
        </w:r>
      </w:ins>
      <w:r w:rsidR="00A85350" w:rsidRPr="009D5A0D">
        <w:t xml:space="preserve">international borders were more affected (1.04; 95% </w:t>
      </w:r>
      <w:proofErr w:type="spellStart"/>
      <w:r w:rsidR="00A85350" w:rsidRPr="009D5A0D">
        <w:t>CrI</w:t>
      </w:r>
      <w:proofErr w:type="spellEnd"/>
      <w:r w:rsidR="00A85350" w:rsidRPr="009D5A0D">
        <w:t xml:space="preserve"> 1.01-1.07). Excess mortality was higher in municipalities of lower socioeconomic </w:t>
      </w:r>
      <w:r w:rsidR="00A85350" w:rsidRPr="009D5A0D">
        <w:lastRenderedPageBreak/>
        <w:t xml:space="preserve">position (1.07; 95% </w:t>
      </w:r>
      <w:proofErr w:type="spellStart"/>
      <w:r w:rsidR="00A85350" w:rsidRPr="009D5A0D">
        <w:t>CrI</w:t>
      </w:r>
      <w:proofErr w:type="spellEnd"/>
      <w:r w:rsidR="00A85350" w:rsidRPr="009D5A0D">
        <w:t xml:space="preserve"> 1.04-1.11 comparing first with fifth quintile) and higher in municipalities with less support for COVID-19 control measures (1.05; 95% </w:t>
      </w:r>
      <w:proofErr w:type="spellStart"/>
      <w:r w:rsidR="00A85350" w:rsidRPr="009D5A0D">
        <w:t>CrI</w:t>
      </w:r>
      <w:proofErr w:type="spellEnd"/>
      <w:r w:rsidR="00A85350" w:rsidRPr="009D5A0D">
        <w:t xml:space="preserve"> 1.01-1.08 comparing first with fifth quintile of yes votes).</w:t>
      </w:r>
      <w:r w:rsidR="00A85350">
        <w:t xml:space="preserve"> </w:t>
      </w:r>
    </w:p>
    <w:p w14:paraId="43A9A406" w14:textId="61AA9844" w:rsidR="005A34BE" w:rsidRDefault="00032C15" w:rsidP="00B91354">
      <w:pPr>
        <w:pStyle w:val="Corpsdetexte"/>
        <w:spacing w:line="360" w:lineRule="auto"/>
      </w:pPr>
      <w:r>
        <w:t xml:space="preserve">A multivariable model including </w:t>
      </w:r>
      <w:proofErr w:type="spellStart"/>
      <w:r w:rsidR="0043565D">
        <w:t>urbanisation</w:t>
      </w:r>
      <w:proofErr w:type="spellEnd"/>
      <w:r w:rsidR="0043565D">
        <w:t>,</w:t>
      </w:r>
      <w:ins w:id="61" w:author="Riou Julien" w:date="2023-10-10T15:34:00Z">
        <w:r w:rsidR="003259C0">
          <w:t xml:space="preserve"> proximity to</w:t>
        </w:r>
      </w:ins>
      <w:r w:rsidR="0043565D">
        <w:t xml:space="preserve"> international </w:t>
      </w:r>
      <w:r>
        <w:t>border</w:t>
      </w:r>
      <w:ins w:id="62" w:author="Riou Julien" w:date="2023-10-10T15:34:00Z">
        <w:r w:rsidR="003259C0">
          <w:t>s</w:t>
        </w:r>
      </w:ins>
      <w:del w:id="63" w:author="Riou Julien" w:date="2023-10-10T15:34:00Z">
        <w:r w:rsidR="0043565D" w:rsidDel="003259C0">
          <w:delText xml:space="preserve"> status</w:delText>
        </w:r>
      </w:del>
      <w:r>
        <w:t xml:space="preserve">, </w:t>
      </w:r>
      <w:r w:rsidR="0043565D">
        <w:t xml:space="preserve">socioeconomic position and </w:t>
      </w:r>
      <w:r>
        <w:t xml:space="preserve">the COVID-19 referendum </w:t>
      </w:r>
      <w:commentRangeStart w:id="64"/>
      <w:commentRangeStart w:id="65"/>
      <w:r w:rsidR="00F013C0">
        <w:t>results</w:t>
      </w:r>
      <w:commentRangeEnd w:id="64"/>
      <w:r w:rsidR="00F013C0">
        <w:rPr>
          <w:rStyle w:val="Marquedecommentaire"/>
        </w:rPr>
        <w:commentReference w:id="64"/>
      </w:r>
      <w:commentRangeEnd w:id="65"/>
      <w:r w:rsidR="003259C0">
        <w:rPr>
          <w:rStyle w:val="Marquedecommentaire"/>
        </w:rPr>
        <w:commentReference w:id="65"/>
      </w:r>
      <w:r w:rsidR="00F013C0">
        <w:t xml:space="preserve"> was used to produce a map that adjusted for these variables</w:t>
      </w:r>
      <w:r>
        <w:t xml:space="preserve"> (Figure 1C)</w:t>
      </w:r>
      <w:r w:rsidR="00F013C0">
        <w:t>.</w:t>
      </w:r>
      <w:r>
        <w:t xml:space="preserve"> In addition to the patterns</w:t>
      </w:r>
      <w:r w:rsidR="00F013C0">
        <w:t xml:space="preserve"> seen on the crude map</w:t>
      </w:r>
      <w:r>
        <w:t xml:space="preserve">, the </w:t>
      </w:r>
      <w:r w:rsidR="00F013C0">
        <w:t xml:space="preserve">adjusted </w:t>
      </w:r>
      <w:r>
        <w:t xml:space="preserve">map </w:t>
      </w:r>
      <w:r w:rsidR="009C2E85">
        <w:t xml:space="preserve">included </w:t>
      </w:r>
      <w:r>
        <w:t xml:space="preserve">an area of comparatively higher excess mortality in the </w:t>
      </w:r>
      <w:r w:rsidR="00F013C0">
        <w:t>N</w:t>
      </w:r>
      <w:r>
        <w:t>ortheast</w:t>
      </w:r>
      <w:r w:rsidR="00F013C0">
        <w:t xml:space="preserve"> of the country.</w:t>
      </w:r>
    </w:p>
    <w:p w14:paraId="5E064029" w14:textId="77777777" w:rsidR="005A34BE" w:rsidRDefault="00000000" w:rsidP="00B91354">
      <w:pPr>
        <w:pStyle w:val="Titre1"/>
        <w:spacing w:line="360" w:lineRule="auto"/>
      </w:pPr>
      <w:bookmarkStart w:id="66" w:name="discussion"/>
      <w:bookmarkEnd w:id="34"/>
      <w:r>
        <w:t>Discussion</w:t>
      </w:r>
    </w:p>
    <w:p w14:paraId="05B0562F" w14:textId="3B0AD285" w:rsidR="00311C3B" w:rsidRDefault="008A1D88" w:rsidP="00B91354">
      <w:pPr>
        <w:pStyle w:val="FirstParagraph"/>
        <w:spacing w:line="360" w:lineRule="auto"/>
      </w:pPr>
      <w:r>
        <w:t xml:space="preserve">This study mapped the </w:t>
      </w:r>
      <w:r w:rsidR="00985036">
        <w:t xml:space="preserve">2020 </w:t>
      </w:r>
      <w:r w:rsidR="00765522">
        <w:t xml:space="preserve">COVID-19 </w:t>
      </w:r>
      <w:r>
        <w:t xml:space="preserve">excess mortality in Switzerland </w:t>
      </w:r>
      <w:r w:rsidR="008D4985">
        <w:t xml:space="preserve">for </w:t>
      </w:r>
      <w:r w:rsidR="00985036">
        <w:t xml:space="preserve">2,141 </w:t>
      </w:r>
      <w:r>
        <w:t>municipalit</w:t>
      </w:r>
      <w:r w:rsidR="00985036">
        <w:t xml:space="preserve">ies. We confirmed that areas in the Ticino and </w:t>
      </w:r>
      <w:r w:rsidR="006B387A">
        <w:t xml:space="preserve">the </w:t>
      </w:r>
      <w:r w:rsidR="00985036">
        <w:t>Romandie had higher excess mortality than other</w:t>
      </w:r>
      <w:r w:rsidR="006B387A">
        <w:t xml:space="preserve"> region</w:t>
      </w:r>
      <w:r w:rsidR="00985036">
        <w:t xml:space="preserve">s. We identified </w:t>
      </w:r>
      <w:r w:rsidR="00EB49A0">
        <w:t xml:space="preserve">regions </w:t>
      </w:r>
      <w:r w:rsidR="00765522">
        <w:t xml:space="preserve">in </w:t>
      </w:r>
      <w:r w:rsidR="00985036">
        <w:t xml:space="preserve">the </w:t>
      </w:r>
      <w:r w:rsidR="006B387A">
        <w:t xml:space="preserve">Jura and the </w:t>
      </w:r>
      <w:r w:rsidR="00765522">
        <w:t>N</w:t>
      </w:r>
      <w:r w:rsidR="00985036">
        <w:t xml:space="preserve">ortheast </w:t>
      </w:r>
      <w:r w:rsidR="006B387A">
        <w:t xml:space="preserve">that </w:t>
      </w:r>
      <w:r w:rsidR="00985036">
        <w:t xml:space="preserve">were more affected than their surroundings and found that the cities in the German-speaking region of the country were </w:t>
      </w:r>
      <w:r w:rsidR="00EB49A0">
        <w:t xml:space="preserve">impacted </w:t>
      </w:r>
      <w:r w:rsidR="00985036">
        <w:t xml:space="preserve">less than those in the other language regions. </w:t>
      </w:r>
      <w:r w:rsidR="00765522">
        <w:t xml:space="preserve">Several </w:t>
      </w:r>
      <w:r w:rsidR="00985036">
        <w:t xml:space="preserve">municipality-level characteristics </w:t>
      </w:r>
      <w:r w:rsidR="00765522">
        <w:t>were associated with excess mortality</w:t>
      </w:r>
      <w:r w:rsidR="00C52FE5">
        <w:t xml:space="preserve"> in univariable analyses</w:t>
      </w:r>
      <w:r w:rsidR="005E0327">
        <w:t xml:space="preserve">. Urban and semi-urban </w:t>
      </w:r>
      <w:r w:rsidR="00C52FE5">
        <w:t xml:space="preserve">municipalities were less affected than </w:t>
      </w:r>
      <w:r w:rsidR="006B387A">
        <w:t xml:space="preserve">rural </w:t>
      </w:r>
      <w:r w:rsidR="00C52FE5">
        <w:t>areas,</w:t>
      </w:r>
      <w:r w:rsidR="006B387A">
        <w:t xml:space="preserve"> and municipalities sharing international borders, of lower socioeconomic position and with lower support for COVID-19 control measures experienced higher excess mortality. </w:t>
      </w:r>
    </w:p>
    <w:p w14:paraId="07E3EFA0" w14:textId="10378D68" w:rsidR="0047726F" w:rsidRDefault="00785B16" w:rsidP="00B91354">
      <w:pPr>
        <w:pStyle w:val="FirstParagraph"/>
        <w:spacing w:line="360" w:lineRule="auto"/>
      </w:pPr>
      <w:r>
        <w:t xml:space="preserve">In </w:t>
      </w:r>
      <w:r w:rsidR="00000430">
        <w:t>Switzerland</w:t>
      </w:r>
      <w:r>
        <w:t>’s</w:t>
      </w:r>
      <w:r w:rsidR="00000430">
        <w:t xml:space="preserve"> direct democracy</w:t>
      </w:r>
      <w:r>
        <w:t xml:space="preserve">, </w:t>
      </w:r>
      <w:r w:rsidR="00000430">
        <w:t xml:space="preserve">citizens can initiate referenda on various issues. During the pandemic, there were </w:t>
      </w:r>
      <w:r w:rsidR="007C7CA1">
        <w:t xml:space="preserve">vigorous </w:t>
      </w:r>
      <w:r w:rsidR="00000430">
        <w:t xml:space="preserve">debates on COVID-19 restrictions, such as lockdowns, mask mandates, and vaccination campaigns. </w:t>
      </w:r>
      <w:r w:rsidR="009C2E85">
        <w:t>The COVID-19 Act</w:t>
      </w:r>
      <w:r w:rsidR="008D4985">
        <w:t>,</w:t>
      </w:r>
      <w:r w:rsidR="0047726F">
        <w:fldChar w:fldCharType="begin"/>
      </w:r>
      <w:r w:rsidR="00B91354">
        <w:instrText xml:space="preserve"> ADDIN ZOTERO_ITEM CSL_CITATION {"citationID":"mXXfkJdv","properties":{"formattedCitation":"\\super 11\\nosupersub{}","plainCitation":"11","noteIndex":0},"citationItems":[{"id":56181,"uris":["http://zotero.org/users/4962435/items/7YTB3GSA"],"itemData":{"id":56181,"type":"webpage","title":"SR 818.102 - Federal Act of 25 September 2020 on the Statutory Principles for Federal Council Ordinances on Combating the COVID-19 Epidemic (COVID-19 Act)","URL":"https://www.fedlex.admin.ch/eli/cc/2020/711/en","accessed":{"date-parts":[["2023",9,15]]}}}],"schema":"https://github.com/citation-style-language/schema/raw/master/csl-citation.json"} </w:instrText>
      </w:r>
      <w:r w:rsidR="0047726F">
        <w:fldChar w:fldCharType="separate"/>
      </w:r>
      <w:r w:rsidR="00B91354" w:rsidRPr="00B91354">
        <w:rPr>
          <w:rFonts w:ascii="Cambria" w:hAnsi="Cambria" w:cs="Times New Roman"/>
          <w:vertAlign w:val="superscript"/>
        </w:rPr>
        <w:t>11</w:t>
      </w:r>
      <w:r w:rsidR="0047726F">
        <w:fldChar w:fldCharType="end"/>
      </w:r>
      <w:r w:rsidR="009C2E85">
        <w:t xml:space="preserve"> </w:t>
      </w:r>
      <w:r w:rsidR="008D4985">
        <w:t>which</w:t>
      </w:r>
      <w:r w:rsidR="009C2E85">
        <w:t xml:space="preserve"> came into force in September 2020 </w:t>
      </w:r>
      <w:r w:rsidR="007C7CA1">
        <w:t xml:space="preserve">and </w:t>
      </w:r>
      <w:r w:rsidR="009C2E85">
        <w:t xml:space="preserve">regulates </w:t>
      </w:r>
      <w:r w:rsidR="00930AFE">
        <w:t xml:space="preserve">special powers of the </w:t>
      </w:r>
      <w:del w:id="67" w:author="Riou Julien" w:date="2023-10-10T15:54:00Z">
        <w:r w:rsidR="00930AFE" w:rsidDel="00E80EC9">
          <w:delText xml:space="preserve">Federal </w:delText>
        </w:r>
      </w:del>
      <w:commentRangeStart w:id="68"/>
      <w:ins w:id="69" w:author="Riou Julien" w:date="2023-10-10T15:54:00Z">
        <w:r w:rsidR="00E80EC9">
          <w:t>f</w:t>
        </w:r>
        <w:r w:rsidR="00E80EC9">
          <w:t xml:space="preserve">ederal </w:t>
        </w:r>
      </w:ins>
      <w:del w:id="70" w:author="Riou Julien" w:date="2023-10-10T15:54:00Z">
        <w:r w:rsidR="00930AFE" w:rsidDel="00E80EC9">
          <w:delText xml:space="preserve">Council </w:delText>
        </w:r>
      </w:del>
      <w:ins w:id="71" w:author="Riou Julien" w:date="2023-10-10T15:54:00Z">
        <w:r w:rsidR="00E80EC9">
          <w:t>government</w:t>
        </w:r>
        <w:r w:rsidR="00E80EC9">
          <w:t xml:space="preserve"> </w:t>
        </w:r>
      </w:ins>
      <w:commentRangeEnd w:id="68"/>
      <w:ins w:id="72" w:author="Riou Julien" w:date="2023-10-10T15:55:00Z">
        <w:r w:rsidR="00E80EC9">
          <w:rPr>
            <w:rStyle w:val="Marquedecommentaire"/>
          </w:rPr>
          <w:commentReference w:id="68"/>
        </w:r>
      </w:ins>
      <w:r w:rsidR="00930AFE">
        <w:t>to combat COVID-19</w:t>
      </w:r>
      <w:r w:rsidR="008D4985">
        <w:t>,</w:t>
      </w:r>
      <w:r w:rsidR="00930AFE">
        <w:t xml:space="preserve"> was put to a referendum in June 2021. The </w:t>
      </w:r>
      <w:r w:rsidR="00000430" w:rsidRPr="005A609F">
        <w:t xml:space="preserve">Swiss </w:t>
      </w:r>
      <w:r w:rsidR="00930AFE">
        <w:t xml:space="preserve">thus </w:t>
      </w:r>
      <w:r w:rsidR="00000430">
        <w:t xml:space="preserve">became the </w:t>
      </w:r>
      <w:r w:rsidR="00000430" w:rsidRPr="005A609F">
        <w:t xml:space="preserve">only people in the world </w:t>
      </w:r>
      <w:r w:rsidR="00000430">
        <w:t xml:space="preserve">voting </w:t>
      </w:r>
      <w:r w:rsidR="00000430" w:rsidRPr="005A609F">
        <w:t xml:space="preserve">on </w:t>
      </w:r>
      <w:r w:rsidR="00000430">
        <w:t xml:space="preserve">public health measures to control COVID-19. </w:t>
      </w:r>
      <w:r w:rsidR="00930AFE">
        <w:t xml:space="preserve">The Act was accepted </w:t>
      </w:r>
      <w:r w:rsidR="00381D71">
        <w:t xml:space="preserve">overall </w:t>
      </w:r>
      <w:r w:rsidR="00930AFE">
        <w:t>with a majority of 60</w:t>
      </w:r>
      <w:r w:rsidR="00381D71">
        <w:t>%</w:t>
      </w:r>
      <w:r w:rsidR="00FB1128">
        <w:t xml:space="preserve">, but support for the COVID-19 control measures was lower in rural areas and municipalities of lower socioeconomic position. </w:t>
      </w:r>
    </w:p>
    <w:p w14:paraId="2638516B" w14:textId="25FC6C0B" w:rsidR="00352F13" w:rsidRPr="00352F13" w:rsidRDefault="008D4985" w:rsidP="00B91354">
      <w:pPr>
        <w:pStyle w:val="FirstParagraph"/>
        <w:spacing w:line="360" w:lineRule="auto"/>
      </w:pPr>
      <w:r>
        <w:lastRenderedPageBreak/>
        <w:t>The present study</w:t>
      </w:r>
      <w:r w:rsidR="00930AFE">
        <w:t xml:space="preserve"> found that lower support for the </w:t>
      </w:r>
      <w:r w:rsidR="0047726F">
        <w:t xml:space="preserve">COVID-19 </w:t>
      </w:r>
      <w:r w:rsidR="00381D71">
        <w:t xml:space="preserve">Act was </w:t>
      </w:r>
      <w:r w:rsidR="007C7CA1">
        <w:t xml:space="preserve">also </w:t>
      </w:r>
      <w:r w:rsidR="00381D71">
        <w:t xml:space="preserve">associated with greater excess mortality in 2020. The </w:t>
      </w:r>
      <w:r w:rsidR="00FB1128">
        <w:t xml:space="preserve">ecological nature of the explanatory variables </w:t>
      </w:r>
      <w:proofErr w:type="spellStart"/>
      <w:r w:rsidR="00FB1128">
        <w:t>analysed</w:t>
      </w:r>
      <w:proofErr w:type="spellEnd"/>
      <w:r w:rsidR="00FB1128">
        <w:t xml:space="preserve"> and the </w:t>
      </w:r>
      <w:r w:rsidR="00381D71">
        <w:t xml:space="preserve">collinearity </w:t>
      </w:r>
      <w:r w:rsidR="007C7CA1">
        <w:t xml:space="preserve">between some of these variables </w:t>
      </w:r>
      <w:r w:rsidR="00FB1128">
        <w:t xml:space="preserve">precludes causal interpretation. </w:t>
      </w:r>
      <w:r w:rsidR="002D1D24">
        <w:t>Nevertheless, t</w:t>
      </w:r>
      <w:r w:rsidR="007C7CA1">
        <w:t>he higher excess mortality in municipalities of lower socioeconomic position is supported by a</w:t>
      </w:r>
      <w:r w:rsidR="0047726F">
        <w:t>n individual-level analysis</w:t>
      </w:r>
      <w:r w:rsidR="007C7CA1">
        <w:t xml:space="preserve"> </w:t>
      </w:r>
      <w:r w:rsidR="0047726F">
        <w:t xml:space="preserve">of the COVID-19 epidemic in Switzerland 2020-2021, which showed that people living in areas </w:t>
      </w:r>
      <w:r>
        <w:t>of</w:t>
      </w:r>
      <w:r w:rsidR="0047726F">
        <w:t xml:space="preserve"> lower socioeconomic position were less likely to get tested but more likely to test positive</w:t>
      </w:r>
      <w:r w:rsidRPr="008D4985">
        <w:t xml:space="preserve"> </w:t>
      </w:r>
      <w:r>
        <w:t>for COVID-19</w:t>
      </w:r>
      <w:r w:rsidR="0047726F">
        <w:t>, admitted to hospital and die compared with those living in areas of higher socioecon</w:t>
      </w:r>
      <w:r w:rsidR="001340C8">
        <w:t>omic position</w:t>
      </w:r>
      <w:ins w:id="73" w:author="Riou Julien" w:date="2023-10-10T15:57:00Z">
        <w:r w:rsidR="00843259">
          <w:t xml:space="preserve"> (REF)</w:t>
        </w:r>
      </w:ins>
      <w:r w:rsidR="001340C8">
        <w:t>.</w:t>
      </w:r>
      <w:r w:rsidR="002D1D24">
        <w:t xml:space="preserve"> </w:t>
      </w:r>
      <w:r w:rsidR="002D1D24" w:rsidRPr="002D1D24">
        <w:t>The association</w:t>
      </w:r>
      <w:r w:rsidR="002D1D24">
        <w:t xml:space="preserve"> became stronger </w:t>
      </w:r>
      <w:r w:rsidR="002D1D24" w:rsidRPr="002D1D24">
        <w:t xml:space="preserve">along the care continuum, from test positivity to </w:t>
      </w:r>
      <w:proofErr w:type="spellStart"/>
      <w:r w:rsidR="002D1D24" w:rsidRPr="002D1D24">
        <w:t>hospitali</w:t>
      </w:r>
      <w:r>
        <w:t>s</w:t>
      </w:r>
      <w:r w:rsidR="002D1D24" w:rsidRPr="002D1D24">
        <w:t>ation</w:t>
      </w:r>
      <w:proofErr w:type="spellEnd"/>
      <w:r w:rsidR="002D1D24" w:rsidRPr="002D1D24">
        <w:t xml:space="preserve"> and </w:t>
      </w:r>
      <w:r w:rsidR="002D1D24">
        <w:t>death.</w:t>
      </w:r>
      <w:commentRangeStart w:id="74"/>
      <w:del w:id="75" w:author="Riou Julien" w:date="2023-10-10T15:57:00Z">
        <w:r w:rsidR="002D1D24" w:rsidDel="00843259">
          <w:fldChar w:fldCharType="begin"/>
        </w:r>
        <w:r w:rsidR="00B91354" w:rsidDel="00843259">
          <w:delInstrText xml:space="preserve"> ADDIN ZOTERO_ITEM CSL_CITATION {"citationID":"ppiePO9X","properties":{"formattedCitation":"\\super 7\\nosupersub{}","plainCitation":"7","noteIndex":0},"citationItems":[{"id":56071,"uris":["http://zotero.org/users/4962435/items/6MF6UVNG"],"itemData":{"id":56071,"type":"article-journal","abstract":"The direct and indirect impact of the COVID-19 pandemic on population-level mortality is of concern to public health but challenging to quantify. Using data for 2011-2019, we applied Bayesian models to predict the expected number of deaths in Switzerland and compared them with laboratory-confirmed COVID-19 deaths from February 2020 to April 2022 (study period). We estimated that COVID-19-related mortality was underestimated by a factor of 0.72 (95% credible interval [CrI]: 0.46-0.78). After accounting for COVID-19 deaths, the observed mortality was -4% (95% CrI: -8 to 0) lower than expected. The deficit in mortality was concentrated in age groups 40-59 (-12%, 95%CrI: -19 to -5) and 60-69 (-8%, 95%CrI: -15 to -2). Although COVID-19 control measures may have negative effects, after subtracting COVID-19 deaths, there were fewer deaths in Switzerland during the pandemic than expected, suggesting that any negative effects of control measures were offset by the positive effects. These results have important implications for the ongoing debate about the appropriateness of COVID-19 control measures.","container-title":"Nature Communications","DOI":"10.1038/s41467-022-35770-9","ISSN":"2041-1723","issue":"1","journalAbbreviation":"Nat Commun","language":"eng","note":"PMID: 36609356\nPMCID: PMC9817462","page":"90","source":"PubMed","title":"Direct and indirect effects of the COVID-19 pandemic on mortality in Switzerland","volume":"14","author":[{"family":"Riou","given":"Julien"},{"family":"Hauser","given":"Anthony"},{"family":"Fesser","given":"Anna"},{"family":"Althaus","given":"Christian L."},{"family":"Egger","given":"Matthias"},{"family":"Konstantinoudis","given":"Garyfallos"}],"issued":{"date-parts":[["2023",1,6]]}}}],"schema":"https://github.com/citation-style-language/schema/raw/master/csl-citation.json"} </w:delInstrText>
        </w:r>
        <w:r w:rsidR="002D1D24" w:rsidDel="00843259">
          <w:fldChar w:fldCharType="separate"/>
        </w:r>
        <w:r w:rsidR="00B91354" w:rsidRPr="00B91354" w:rsidDel="00843259">
          <w:rPr>
            <w:rFonts w:ascii="Cambria" w:hAnsi="Cambria" w:cs="Times New Roman"/>
            <w:vertAlign w:val="superscript"/>
          </w:rPr>
          <w:delText>7</w:delText>
        </w:r>
        <w:r w:rsidR="002D1D24" w:rsidDel="00843259">
          <w:fldChar w:fldCharType="end"/>
        </w:r>
      </w:del>
      <w:r w:rsidR="002079FC">
        <w:t xml:space="preserve"> </w:t>
      </w:r>
      <w:commentRangeEnd w:id="74"/>
      <w:r w:rsidR="00843259">
        <w:rPr>
          <w:rStyle w:val="Marquedecommentaire"/>
        </w:rPr>
        <w:commentReference w:id="74"/>
      </w:r>
      <w:r w:rsidR="00352F13" w:rsidRPr="00427EB1">
        <w:t xml:space="preserve">The </w:t>
      </w:r>
      <w:r w:rsidR="00427EB1">
        <w:t xml:space="preserve">greater excess mortality </w:t>
      </w:r>
      <w:r w:rsidR="00352F13" w:rsidRPr="00427EB1">
        <w:t xml:space="preserve">in </w:t>
      </w:r>
      <w:r w:rsidR="00427EB1">
        <w:t xml:space="preserve">areas of </w:t>
      </w:r>
      <w:r w:rsidR="00352F13" w:rsidRPr="00427EB1">
        <w:t xml:space="preserve">lower </w:t>
      </w:r>
      <w:r w:rsidR="00427EB1">
        <w:t>socioeconomic position</w:t>
      </w:r>
      <w:r>
        <w:t xml:space="preserve"> and rural areas might reflect higher risks of SARS-CoV-2 infection at work and</w:t>
      </w:r>
      <w:r w:rsidR="00352F13" w:rsidRPr="00427EB1">
        <w:t xml:space="preserve"> home</w:t>
      </w:r>
      <w:r w:rsidR="00427EB1">
        <w:t xml:space="preserve">, with </w:t>
      </w:r>
      <w:r w:rsidR="00352F13" w:rsidRPr="00427EB1">
        <w:t>more unprotected contact with others</w:t>
      </w:r>
      <w:r w:rsidR="00427EB1">
        <w:t xml:space="preserve">. The more negative attitude towards </w:t>
      </w:r>
      <w:r>
        <w:t xml:space="preserve">COVID-19 </w:t>
      </w:r>
      <w:r w:rsidR="00427EB1">
        <w:t xml:space="preserve">control measures may also have played a role. </w:t>
      </w:r>
    </w:p>
    <w:p w14:paraId="1C30A410" w14:textId="7F044A8C" w:rsidR="00352F13" w:rsidRDefault="002079FC" w:rsidP="00B91354">
      <w:pPr>
        <w:pStyle w:val="FirstParagraph"/>
        <w:spacing w:line="360" w:lineRule="auto"/>
      </w:pPr>
      <w:r>
        <w:t xml:space="preserve">The international spread of COVID-19 will have affected the geographical patterns observed in our study. The early epidemic in northern Italy and then France led to introductions in south and south-west Switzerland, which probably explains the higher excess mortality in the Italian- and French-speaking </w:t>
      </w:r>
      <w:r w:rsidR="00427EB1">
        <w:t>regions</w:t>
      </w:r>
      <w:r>
        <w:t xml:space="preserve"> compared to German-speaking </w:t>
      </w:r>
      <w:commentRangeStart w:id="76"/>
      <w:commentRangeStart w:id="77"/>
      <w:r>
        <w:t>Switzerland</w:t>
      </w:r>
      <w:commentRangeEnd w:id="76"/>
      <w:r w:rsidR="002E3840">
        <w:rPr>
          <w:rStyle w:val="Marquedecommentaire"/>
        </w:rPr>
        <w:commentReference w:id="76"/>
      </w:r>
      <w:commentRangeEnd w:id="77"/>
      <w:r w:rsidR="00E80EC9">
        <w:rPr>
          <w:rStyle w:val="Marquedecommentaire"/>
        </w:rPr>
        <w:commentReference w:id="77"/>
      </w:r>
      <w:r>
        <w:t>.</w:t>
      </w:r>
      <w:ins w:id="78" w:author="Riou Julien" w:date="2023-10-10T15:52:00Z">
        <w:r w:rsidR="00E80EC9" w:rsidRPr="00E80EC9">
          <w:rPr>
            <w:vertAlign w:val="superscript"/>
          </w:rPr>
          <w:t>5</w:t>
        </w:r>
      </w:ins>
      <w:r>
        <w:t xml:space="preserve"> </w:t>
      </w:r>
      <w:r w:rsidR="00352F13">
        <w:t xml:space="preserve">Cultural differences between the language </w:t>
      </w:r>
      <w:r w:rsidR="002E3840">
        <w:t>regions</w:t>
      </w:r>
      <w:r w:rsidR="00352F13">
        <w:t xml:space="preserve">, which </w:t>
      </w:r>
      <w:r w:rsidR="008D4985">
        <w:t>some commentators and media outlets put forward at the time,</w:t>
      </w:r>
      <w:r w:rsidR="00352F13">
        <w:t xml:space="preserve"> probably played a minor role. </w:t>
      </w:r>
    </w:p>
    <w:p w14:paraId="3B57453E" w14:textId="2957EEB4" w:rsidR="0047726F" w:rsidRDefault="002D1D24" w:rsidP="00B91354">
      <w:pPr>
        <w:pStyle w:val="FirstParagraph"/>
        <w:spacing w:line="360" w:lineRule="auto"/>
      </w:pPr>
      <w:r>
        <w:t>Strengths of this study include the</w:t>
      </w:r>
      <w:r w:rsidR="002079FC">
        <w:t xml:space="preserve"> </w:t>
      </w:r>
      <w:r w:rsidRPr="002079FC">
        <w:t xml:space="preserve">national </w:t>
      </w:r>
      <w:r w:rsidR="002079FC">
        <w:t xml:space="preserve">coverage and completeness of the mortality data. </w:t>
      </w:r>
      <w:r w:rsidRPr="002079FC">
        <w:t xml:space="preserve">Another strength is </w:t>
      </w:r>
      <w:r w:rsidR="008D4985">
        <w:t>using</w:t>
      </w:r>
      <w:r w:rsidRPr="002079FC">
        <w:t xml:space="preserve"> the </w:t>
      </w:r>
      <w:r w:rsidR="002079FC">
        <w:t xml:space="preserve">recently updated </w:t>
      </w:r>
      <w:r w:rsidRPr="002079FC">
        <w:t>Swiss</w:t>
      </w:r>
      <w:r w:rsidR="002079FC">
        <w:t xml:space="preserve"> </w:t>
      </w:r>
      <w:proofErr w:type="spellStart"/>
      <w:r w:rsidR="002079FC">
        <w:t>neighbourhood</w:t>
      </w:r>
      <w:proofErr w:type="spellEnd"/>
      <w:r w:rsidR="002079FC">
        <w:t xml:space="preserve"> </w:t>
      </w:r>
      <w:r w:rsidRPr="002079FC">
        <w:t>index</w:t>
      </w:r>
      <w:r w:rsidR="002079FC">
        <w:t xml:space="preserve"> of socioeconomic position</w:t>
      </w:r>
      <w:r w:rsidRPr="002079FC">
        <w:t>, which has criterion validity</w:t>
      </w:r>
      <w:r w:rsidR="002079FC">
        <w:t xml:space="preserve"> and is</w:t>
      </w:r>
      <w:r w:rsidRPr="002079FC">
        <w:t xml:space="preserve"> based on data from more than 1 million </w:t>
      </w:r>
      <w:r w:rsidR="002079FC">
        <w:t>households</w:t>
      </w:r>
      <w:r w:rsidRPr="002079FC">
        <w:t>.</w:t>
      </w:r>
      <w:r w:rsidR="002079FC">
        <w:fldChar w:fldCharType="begin"/>
      </w:r>
      <w:r w:rsidR="00B91354">
        <w:instrText xml:space="preserve"> ADDIN ZOTERO_ITEM CSL_CITATION {"citationID":"LASDKOzc","properties":{"formattedCitation":"\\super 10\\nosupersub{}","plainCitation":"10","noteIndex":0},"citationItems":[{"id":56065,"uris":["http://zotero.org/users/4962435/items/8YK3BZ9M"],"itemData":{"id":56065,"type":"article-journal","abstract":"BACKGROUND: The widely used Swiss neighbourhood index of socioeconomic position (Swiss-SEP 1) was based on data from the 2000 national census on rent, household head education and occupation, and crowding. It may now be out of date.\nMETHODS: We created a new index (Swiss-SEP 2) based on the 2012-2015 yearly micro censuses that have replaced the decennial house-to-house census in Switzerland since 2010. We used principal component analysis on neighbourhood-aggregated variables and standardised the index. We also created a hybrid version (Swiss-SEP 3), with updated values for neighbourhoods centred on buildings constructed after the year 2000 and original values for the remaining neighbourhoods.\nRESULTS: A total of 1.54 million neighbourhoods were included. With all three indices, the mean yearly equivalised household income increased from around 52,000 to 90,000 CHF from the lowest to the highest index decile. Analyses of mortality were based on 33.6 million person-years of follow-up. The age- and sex-adjusted hazard ratios of all-cause mortality comparing areas in the lowest Swiss-SEP decile with areas of the highest decile were 1.39 (95% confidence interval [CI] 1.36-1.41), 1.31 (1.29-1.33) and 1.34 (1.32-1.37) using the old, new and hybrid indices, respectively.\nDISCUSSION: The Swiss-SEP indices capture area-based SEP at a high resolution and allow the study of SEP when individual-level SEP data are missing or area-level effects are of interest. The hybrid version (Swiss-SEP 3) maintains high spatial resolution while adding information on new neighbourhoods. The index will continue to be useful for Switzerland's epidemiological and public health research.","container-title":"Swiss Medical Weekly","DOI":"10.57187/smw.2023.40028","ISSN":"1424-3997","journalAbbreviation":"Swiss Med Wkly","language":"eng","note":"PMID: 36652707","page":"40028","source":"PubMed","title":"The Swiss neighbourhood index of socioeconomic position: update and re-validation","title-short":"The Swiss neighbourhood index of socioeconomic position","volume":"153","author":[{"family":"Panczak","given":"Radoslaw"},{"family":"Berlin","given":"Claudia"},{"family":"Voorpostel","given":"Marieke"},{"family":"Zwahlen","given":"Marcel"},{"family":"Egger","given":"Matthias"}],"issued":{"date-parts":[["2023",1,12]]}}}],"schema":"https://github.com/citation-style-language/schema/raw/master/csl-citation.json"} </w:instrText>
      </w:r>
      <w:r w:rsidR="002079FC">
        <w:fldChar w:fldCharType="separate"/>
      </w:r>
      <w:r w:rsidR="00B91354" w:rsidRPr="00B91354">
        <w:rPr>
          <w:rFonts w:ascii="Cambria" w:hAnsi="Cambria" w:cs="Times New Roman"/>
          <w:vertAlign w:val="superscript"/>
        </w:rPr>
        <w:t>10</w:t>
      </w:r>
      <w:r w:rsidR="002079FC">
        <w:fldChar w:fldCharType="end"/>
      </w:r>
      <w:r w:rsidR="002079FC">
        <w:t xml:space="preserve"> </w:t>
      </w:r>
      <w:r w:rsidR="008D4985">
        <w:t>In conclusion, p</w:t>
      </w:r>
      <w:r w:rsidR="008D4985" w:rsidRPr="008D4985">
        <w:t xml:space="preserve">ublic health interventions targeted at vulnerable municipalities, including testing and vaccination campaigns, could mitigate the impact in these areas in future </w:t>
      </w:r>
      <w:commentRangeStart w:id="79"/>
      <w:commentRangeStart w:id="80"/>
      <w:r w:rsidR="008D4985" w:rsidRPr="008D4985">
        <w:t>pandemics</w:t>
      </w:r>
      <w:commentRangeEnd w:id="79"/>
      <w:r w:rsidR="002E3840">
        <w:rPr>
          <w:rStyle w:val="Marquedecommentaire"/>
        </w:rPr>
        <w:commentReference w:id="79"/>
      </w:r>
      <w:commentRangeEnd w:id="80"/>
      <w:r w:rsidR="00B80F60">
        <w:rPr>
          <w:rStyle w:val="Marquedecommentaire"/>
        </w:rPr>
        <w:commentReference w:id="80"/>
      </w:r>
      <w:r w:rsidR="008D4985" w:rsidRPr="008D4985">
        <w:t>.</w:t>
      </w:r>
    </w:p>
    <w:p w14:paraId="4C56AF89" w14:textId="77777777" w:rsidR="00795F62" w:rsidRDefault="00795F62" w:rsidP="00B91354">
      <w:pPr>
        <w:spacing w:line="360" w:lineRule="auto"/>
        <w:rPr>
          <w:rFonts w:asciiTheme="majorHAnsi" w:eastAsiaTheme="majorEastAsia" w:hAnsiTheme="majorHAnsi" w:cstheme="majorBidi"/>
          <w:b/>
          <w:bCs/>
          <w:color w:val="4F81BD" w:themeColor="accent1"/>
          <w:sz w:val="32"/>
          <w:szCs w:val="32"/>
        </w:rPr>
      </w:pPr>
      <w:bookmarkStart w:id="81" w:name="acknowledgements"/>
      <w:bookmarkEnd w:id="66"/>
      <w:r>
        <w:br w:type="page"/>
      </w:r>
    </w:p>
    <w:p w14:paraId="76AB98C5" w14:textId="0292947A" w:rsidR="005A34BE" w:rsidRDefault="00000000" w:rsidP="00B91354">
      <w:pPr>
        <w:pStyle w:val="Titre1"/>
        <w:spacing w:line="360" w:lineRule="auto"/>
      </w:pPr>
      <w:r>
        <w:lastRenderedPageBreak/>
        <w:t>Acknowledgements</w:t>
      </w:r>
    </w:p>
    <w:p w14:paraId="3010C1F7" w14:textId="1BFFA963" w:rsidR="005A34BE" w:rsidRDefault="00000000" w:rsidP="00B91354">
      <w:pPr>
        <w:pStyle w:val="FirstParagraph"/>
        <w:spacing w:line="360" w:lineRule="auto"/>
      </w:pPr>
      <w:r>
        <w:t>J</w:t>
      </w:r>
      <w:r w:rsidR="006775AA">
        <w:t xml:space="preserve">ulien Riou was </w:t>
      </w:r>
      <w:r>
        <w:t>supported by the Swiss Federal Office of Public Health (</w:t>
      </w:r>
      <w:r w:rsidR="006775AA">
        <w:t xml:space="preserve">contract </w:t>
      </w:r>
      <w:r>
        <w:t>142005806)</w:t>
      </w:r>
      <w:r w:rsidR="006775AA">
        <w:t xml:space="preserve">. Radoslaw Panczak and Julien Riou were supported </w:t>
      </w:r>
      <w:r>
        <w:t xml:space="preserve">by Swiss National Science Foundation </w:t>
      </w:r>
      <w:r w:rsidR="006775AA">
        <w:t xml:space="preserve">grant </w:t>
      </w:r>
      <w:r>
        <w:t>189498</w:t>
      </w:r>
      <w:r w:rsidR="006775AA">
        <w:t xml:space="preserve"> awarded to Matthias Egger</w:t>
      </w:r>
      <w:r>
        <w:t xml:space="preserve">. </w:t>
      </w:r>
      <w:r w:rsidR="006775AA" w:rsidRPr="006775AA">
        <w:t xml:space="preserve">Garyfallos Konstantinoudis </w:t>
      </w:r>
      <w:r w:rsidR="006775AA">
        <w:t>was</w:t>
      </w:r>
      <w:r>
        <w:t xml:space="preserve"> supported by an MRC Skills Development Fellowship [MR/T025352/1] and an Imperial College Research Fellowship.</w:t>
      </w:r>
    </w:p>
    <w:p w14:paraId="0DEDF913" w14:textId="77777777" w:rsidR="0082551C" w:rsidRDefault="0082551C">
      <w:pPr>
        <w:rPr>
          <w:rFonts w:asciiTheme="majorHAnsi" w:eastAsiaTheme="majorEastAsia" w:hAnsiTheme="majorHAnsi" w:cstheme="majorBidi"/>
          <w:b/>
          <w:bCs/>
          <w:color w:val="4F81BD" w:themeColor="accent1"/>
          <w:sz w:val="32"/>
          <w:szCs w:val="32"/>
        </w:rPr>
      </w:pPr>
      <w:bookmarkStart w:id="82" w:name="references"/>
      <w:bookmarkEnd w:id="81"/>
      <w:r>
        <w:br w:type="page"/>
      </w:r>
    </w:p>
    <w:p w14:paraId="7D79074B" w14:textId="77777777" w:rsidR="005A34BE" w:rsidRDefault="00000000">
      <w:pPr>
        <w:pStyle w:val="Titre1"/>
      </w:pPr>
      <w:r>
        <w:lastRenderedPageBreak/>
        <w:t>References</w:t>
      </w:r>
    </w:p>
    <w:bookmarkStart w:id="83" w:name="refs"/>
    <w:bookmarkStart w:id="84" w:name="ref-rue2009approximate"/>
    <w:p w14:paraId="6CF40CAF" w14:textId="77777777" w:rsidR="00B91354" w:rsidRPr="00B91354" w:rsidRDefault="0002575B" w:rsidP="00B91354">
      <w:pPr>
        <w:pStyle w:val="Bibliographie"/>
        <w:rPr>
          <w:rFonts w:ascii="Cambria" w:hAnsi="Cambria"/>
        </w:rPr>
      </w:pPr>
      <w:r>
        <w:fldChar w:fldCharType="begin"/>
      </w:r>
      <w:r w:rsidR="005E0327">
        <w:instrText xml:space="preserve"> ADDIN ZOTERO_BIBL {"uncited":[],"omitted":[],"custom":[]} CSL_BIBLIOGRAPHY </w:instrText>
      </w:r>
      <w:r>
        <w:fldChar w:fldCharType="separate"/>
      </w:r>
      <w:r w:rsidR="00B91354" w:rsidRPr="00B91354">
        <w:rPr>
          <w:rFonts w:ascii="Cambria" w:hAnsi="Cambria"/>
        </w:rPr>
        <w:t>1</w:t>
      </w:r>
      <w:r w:rsidR="00B91354" w:rsidRPr="00B91354">
        <w:rPr>
          <w:rFonts w:ascii="Cambria" w:hAnsi="Cambria"/>
        </w:rPr>
        <w:tab/>
        <w:t xml:space="preserve">Brandily P, Brébion C, Briole S, Khoury L. A poorly understood disease? The impact of COVID-19 on the income gradient in mortality over the course of the pandemic. </w:t>
      </w:r>
      <w:r w:rsidR="00B91354" w:rsidRPr="00B91354">
        <w:rPr>
          <w:rFonts w:ascii="Cambria" w:hAnsi="Cambria"/>
          <w:i/>
          <w:iCs/>
        </w:rPr>
        <w:t>Eur Econ Rev</w:t>
      </w:r>
      <w:r w:rsidR="00B91354" w:rsidRPr="00B91354">
        <w:rPr>
          <w:rFonts w:ascii="Cambria" w:hAnsi="Cambria"/>
        </w:rPr>
        <w:t xml:space="preserve"> 2021;140:103923.</w:t>
      </w:r>
    </w:p>
    <w:p w14:paraId="69979939" w14:textId="77777777" w:rsidR="00B91354" w:rsidRPr="00B91354" w:rsidRDefault="00B91354" w:rsidP="00B91354">
      <w:pPr>
        <w:pStyle w:val="Bibliographie"/>
        <w:rPr>
          <w:rFonts w:ascii="Cambria" w:hAnsi="Cambria"/>
        </w:rPr>
      </w:pPr>
      <w:r w:rsidRPr="00B91354">
        <w:rPr>
          <w:rFonts w:ascii="Cambria" w:hAnsi="Cambria"/>
        </w:rPr>
        <w:t>2</w:t>
      </w:r>
      <w:r w:rsidRPr="00B91354">
        <w:rPr>
          <w:rFonts w:ascii="Cambria" w:hAnsi="Cambria"/>
        </w:rPr>
        <w:tab/>
        <w:t xml:space="preserve">Blangiardo M, Cameletti M, Pirani M, Corsetti G, Battaglini M, Baio G. Estimating weekly excess mortality at sub-national level in Italy during the COVID-19 pandemic. </w:t>
      </w:r>
      <w:r w:rsidRPr="00B91354">
        <w:rPr>
          <w:rFonts w:ascii="Cambria" w:hAnsi="Cambria"/>
          <w:i/>
          <w:iCs/>
        </w:rPr>
        <w:t>PLoS One</w:t>
      </w:r>
      <w:r w:rsidRPr="00B91354">
        <w:rPr>
          <w:rFonts w:ascii="Cambria" w:hAnsi="Cambria"/>
        </w:rPr>
        <w:t xml:space="preserve"> 2020;15:e0240286.</w:t>
      </w:r>
    </w:p>
    <w:p w14:paraId="77DDFF16" w14:textId="77777777" w:rsidR="00B91354" w:rsidRPr="00B91354" w:rsidRDefault="00B91354" w:rsidP="00B91354">
      <w:pPr>
        <w:pStyle w:val="Bibliographie"/>
        <w:rPr>
          <w:rFonts w:ascii="Cambria" w:hAnsi="Cambria"/>
        </w:rPr>
      </w:pPr>
      <w:r w:rsidRPr="00B91354">
        <w:rPr>
          <w:rFonts w:ascii="Cambria" w:hAnsi="Cambria"/>
        </w:rPr>
        <w:t>3</w:t>
      </w:r>
      <w:r w:rsidRPr="00B91354">
        <w:rPr>
          <w:rFonts w:ascii="Cambria" w:hAnsi="Cambria"/>
        </w:rPr>
        <w:tab/>
        <w:t xml:space="preserve">Acosta RJ, Patnaik B, Buckee C, et al. All-cause excess mortality across 90 municipalities in Gujarat, India, during the COVID-19 pandemic (March 2020-April 2021). </w:t>
      </w:r>
      <w:r w:rsidRPr="00B91354">
        <w:rPr>
          <w:rFonts w:ascii="Cambria" w:hAnsi="Cambria"/>
          <w:i/>
          <w:iCs/>
        </w:rPr>
        <w:t>PLOS Glob Public Health</w:t>
      </w:r>
      <w:r w:rsidRPr="00B91354">
        <w:rPr>
          <w:rFonts w:ascii="Cambria" w:hAnsi="Cambria"/>
        </w:rPr>
        <w:t xml:space="preserve"> 2022;2:e0000824.</w:t>
      </w:r>
    </w:p>
    <w:p w14:paraId="1A8FF7F7" w14:textId="77777777" w:rsidR="00B91354" w:rsidRPr="00B91354" w:rsidRDefault="00B91354" w:rsidP="00B91354">
      <w:pPr>
        <w:pStyle w:val="Bibliographie"/>
        <w:rPr>
          <w:rFonts w:ascii="Cambria" w:hAnsi="Cambria"/>
        </w:rPr>
      </w:pPr>
      <w:r w:rsidRPr="00B91354">
        <w:rPr>
          <w:rFonts w:ascii="Cambria" w:hAnsi="Cambria"/>
        </w:rPr>
        <w:t>4</w:t>
      </w:r>
      <w:r w:rsidRPr="00B91354">
        <w:rPr>
          <w:rFonts w:ascii="Cambria" w:hAnsi="Cambria"/>
        </w:rPr>
        <w:tab/>
        <w:t xml:space="preserve">Bertoli S, Guichard L, Marchetta F. Turnout in the Municipal Elections of March 2020 and Excess Mortality During the Covid-19 Epidemic in France. </w:t>
      </w:r>
      <w:r w:rsidRPr="00B91354">
        <w:rPr>
          <w:rFonts w:ascii="Cambria" w:hAnsi="Cambria"/>
          <w:i/>
          <w:iCs/>
        </w:rPr>
        <w:t>IZA Institute of Labour Economics Discussion Papers Series</w:t>
      </w:r>
      <w:r w:rsidRPr="00B91354">
        <w:rPr>
          <w:rFonts w:ascii="Cambria" w:hAnsi="Cambria"/>
        </w:rPr>
        <w:t xml:space="preserve"> 2020;IZA DP No. 13335:1–20.</w:t>
      </w:r>
    </w:p>
    <w:p w14:paraId="202873B5" w14:textId="77777777" w:rsidR="00B91354" w:rsidRPr="00B91354" w:rsidRDefault="00B91354" w:rsidP="00B91354">
      <w:pPr>
        <w:pStyle w:val="Bibliographie"/>
        <w:rPr>
          <w:rFonts w:ascii="Cambria" w:hAnsi="Cambria"/>
        </w:rPr>
      </w:pPr>
      <w:r w:rsidRPr="00C43299">
        <w:rPr>
          <w:rFonts w:ascii="Cambria" w:hAnsi="Cambria"/>
          <w:lang w:val="fr-CH"/>
          <w:rPrChange w:id="85" w:author="Riou Julien" w:date="2023-10-10T10:00:00Z">
            <w:rPr>
              <w:rFonts w:ascii="Cambria" w:hAnsi="Cambria"/>
            </w:rPr>
          </w:rPrChange>
        </w:rPr>
        <w:t>5</w:t>
      </w:r>
      <w:r w:rsidRPr="00C43299">
        <w:rPr>
          <w:rFonts w:ascii="Cambria" w:hAnsi="Cambria"/>
          <w:lang w:val="fr-CH"/>
          <w:rPrChange w:id="86" w:author="Riou Julien" w:date="2023-10-10T10:00:00Z">
            <w:rPr>
              <w:rFonts w:ascii="Cambria" w:hAnsi="Cambria"/>
            </w:rPr>
          </w:rPrChange>
        </w:rPr>
        <w:tab/>
        <w:t xml:space="preserve">Konstantinoudis G, Cameletti M, Gómez-Rubio V, et al. </w:t>
      </w:r>
      <w:r w:rsidRPr="00B91354">
        <w:rPr>
          <w:rFonts w:ascii="Cambria" w:hAnsi="Cambria"/>
        </w:rPr>
        <w:t xml:space="preserve">Regional excess mortality during the 2020 COVID-19 pandemic in five European countries. </w:t>
      </w:r>
      <w:r w:rsidRPr="00B91354">
        <w:rPr>
          <w:rFonts w:ascii="Cambria" w:hAnsi="Cambria"/>
          <w:i/>
          <w:iCs/>
        </w:rPr>
        <w:t>Nat Commun</w:t>
      </w:r>
      <w:r w:rsidRPr="00B91354">
        <w:rPr>
          <w:rFonts w:ascii="Cambria" w:hAnsi="Cambria"/>
        </w:rPr>
        <w:t xml:space="preserve"> 2022;13:482.</w:t>
      </w:r>
    </w:p>
    <w:p w14:paraId="4AEBAA57" w14:textId="77777777" w:rsidR="00B91354" w:rsidRPr="00B91354" w:rsidRDefault="00B91354" w:rsidP="00B91354">
      <w:pPr>
        <w:pStyle w:val="Bibliographie"/>
        <w:rPr>
          <w:rFonts w:ascii="Cambria" w:hAnsi="Cambria"/>
        </w:rPr>
      </w:pPr>
      <w:r w:rsidRPr="008D4985">
        <w:rPr>
          <w:rFonts w:ascii="Cambria" w:hAnsi="Cambria"/>
          <w:lang w:val="en-GB"/>
        </w:rPr>
        <w:t>6</w:t>
      </w:r>
      <w:r w:rsidRPr="008D4985">
        <w:rPr>
          <w:rFonts w:ascii="Cambria" w:hAnsi="Cambria"/>
          <w:lang w:val="en-GB"/>
        </w:rPr>
        <w:tab/>
        <w:t>Hersbach H, Bell B, B</w:t>
      </w:r>
      <w:proofErr w:type="spellStart"/>
      <w:r w:rsidRPr="004B00E4">
        <w:rPr>
          <w:rFonts w:ascii="Cambria" w:hAnsi="Cambria"/>
          <w:rPrChange w:id="87" w:author="Riou Julien" w:date="2023-10-10T14:38:00Z">
            <w:rPr>
              <w:rFonts w:ascii="Cambria" w:hAnsi="Cambria"/>
              <w:lang w:val="de-CH"/>
            </w:rPr>
          </w:rPrChange>
        </w:rPr>
        <w:t>errisford</w:t>
      </w:r>
      <w:proofErr w:type="spellEnd"/>
      <w:r w:rsidRPr="004B00E4">
        <w:rPr>
          <w:rFonts w:ascii="Cambria" w:hAnsi="Cambria"/>
          <w:rPrChange w:id="88" w:author="Riou Julien" w:date="2023-10-10T14:38:00Z">
            <w:rPr>
              <w:rFonts w:ascii="Cambria" w:hAnsi="Cambria"/>
              <w:lang w:val="de-CH"/>
            </w:rPr>
          </w:rPrChange>
        </w:rPr>
        <w:t xml:space="preserve"> P, et al. </w:t>
      </w:r>
      <w:r w:rsidRPr="00B91354">
        <w:rPr>
          <w:rFonts w:ascii="Cambria" w:hAnsi="Cambria"/>
        </w:rPr>
        <w:t xml:space="preserve">The ERA5 global reanalysis. </w:t>
      </w:r>
      <w:r w:rsidRPr="00B91354">
        <w:rPr>
          <w:rFonts w:ascii="Cambria" w:hAnsi="Cambria"/>
          <w:i/>
          <w:iCs/>
        </w:rPr>
        <w:t>Quarterly Journal of the Royal Meteorological Society</w:t>
      </w:r>
      <w:r w:rsidRPr="00B91354">
        <w:rPr>
          <w:rFonts w:ascii="Cambria" w:hAnsi="Cambria"/>
        </w:rPr>
        <w:t xml:space="preserve"> 2020;146:1999–2049.</w:t>
      </w:r>
    </w:p>
    <w:p w14:paraId="4DF29F4D" w14:textId="77777777" w:rsidR="00B91354" w:rsidRPr="00B91354" w:rsidRDefault="00B91354" w:rsidP="00B91354">
      <w:pPr>
        <w:pStyle w:val="Bibliographie"/>
        <w:rPr>
          <w:rFonts w:ascii="Cambria" w:hAnsi="Cambria"/>
        </w:rPr>
      </w:pPr>
      <w:r w:rsidRPr="00B91354">
        <w:rPr>
          <w:rFonts w:ascii="Cambria" w:hAnsi="Cambria"/>
        </w:rPr>
        <w:t>7</w:t>
      </w:r>
      <w:r w:rsidRPr="00B91354">
        <w:rPr>
          <w:rFonts w:ascii="Cambria" w:hAnsi="Cambria"/>
        </w:rPr>
        <w:tab/>
        <w:t xml:space="preserve">Riou J, Hauser A, Fesser A, Althaus CL, Egger M, Konstantinoudis G. Direct and indirect effects of the COVID-19 pandemic on mortality in Switzerland. </w:t>
      </w:r>
      <w:r w:rsidRPr="00B91354">
        <w:rPr>
          <w:rFonts w:ascii="Cambria" w:hAnsi="Cambria"/>
          <w:i/>
          <w:iCs/>
        </w:rPr>
        <w:t>Nat Commun</w:t>
      </w:r>
      <w:r w:rsidRPr="00B91354">
        <w:rPr>
          <w:rFonts w:ascii="Cambria" w:hAnsi="Cambria"/>
        </w:rPr>
        <w:t xml:space="preserve"> 2023;14:90.</w:t>
      </w:r>
    </w:p>
    <w:p w14:paraId="6FD622B0" w14:textId="776CBBAD" w:rsidR="00B91354" w:rsidRPr="00B91354" w:rsidDel="00501DC5" w:rsidRDefault="00B91354" w:rsidP="00B91354">
      <w:pPr>
        <w:pStyle w:val="Bibliographie"/>
        <w:rPr>
          <w:del w:id="89" w:author="Riou Julien" w:date="2023-10-10T14:23:00Z"/>
          <w:rFonts w:ascii="Cambria" w:hAnsi="Cambria"/>
        </w:rPr>
      </w:pPr>
      <w:del w:id="90" w:author="Riou Julien" w:date="2023-10-10T14:23:00Z">
        <w:r w:rsidRPr="00B91354" w:rsidDel="00501DC5">
          <w:rPr>
            <w:rFonts w:ascii="Cambria" w:hAnsi="Cambria"/>
          </w:rPr>
          <w:delText>8</w:delText>
        </w:r>
        <w:r w:rsidRPr="00B91354" w:rsidDel="00501DC5">
          <w:rPr>
            <w:rFonts w:ascii="Cambria" w:hAnsi="Cambria"/>
          </w:rPr>
          <w:tab/>
          <w:delText xml:space="preserve">Riebler A, Sørbye SH, Simpson D, Rue H. An intuitive Bayesian spatial model for disease mapping that accounts for scaling. </w:delText>
        </w:r>
        <w:r w:rsidRPr="00B91354" w:rsidDel="00501DC5">
          <w:rPr>
            <w:rFonts w:ascii="Cambria" w:hAnsi="Cambria"/>
            <w:i/>
            <w:iCs/>
          </w:rPr>
          <w:delText>Stat Methods Med Res</w:delText>
        </w:r>
        <w:r w:rsidRPr="00B91354" w:rsidDel="00501DC5">
          <w:rPr>
            <w:rFonts w:ascii="Cambria" w:hAnsi="Cambria"/>
          </w:rPr>
          <w:delText xml:space="preserve"> 2016;25:1145–65.</w:delText>
        </w:r>
      </w:del>
    </w:p>
    <w:p w14:paraId="04FDB25A" w14:textId="77777777" w:rsidR="00B91354" w:rsidRPr="00B91354" w:rsidRDefault="00B91354" w:rsidP="00B91354">
      <w:pPr>
        <w:pStyle w:val="Bibliographie"/>
        <w:rPr>
          <w:rFonts w:ascii="Cambria" w:hAnsi="Cambria"/>
        </w:rPr>
      </w:pPr>
      <w:r w:rsidRPr="00B91354">
        <w:rPr>
          <w:rFonts w:ascii="Cambria" w:hAnsi="Cambria"/>
        </w:rPr>
        <w:t>9</w:t>
      </w:r>
      <w:r w:rsidRPr="00B91354">
        <w:rPr>
          <w:rFonts w:ascii="Cambria" w:hAnsi="Cambria"/>
        </w:rPr>
        <w:tab/>
        <w:t>Office FS. Spatial divisions. URL https://www.bfs.admin.ch/bfs/en/home/statistiken/querschnittsthemen/raeumliche-analysen/raeumliche-gliederungen.html Accessed 1 September 2023.</w:t>
      </w:r>
    </w:p>
    <w:p w14:paraId="13AFD647" w14:textId="77777777" w:rsidR="00B91354" w:rsidRPr="00B91354" w:rsidRDefault="00B91354" w:rsidP="00B91354">
      <w:pPr>
        <w:pStyle w:val="Bibliographie"/>
        <w:rPr>
          <w:rFonts w:ascii="Cambria" w:hAnsi="Cambria"/>
        </w:rPr>
      </w:pPr>
      <w:r w:rsidRPr="00B91354">
        <w:rPr>
          <w:rFonts w:ascii="Cambria" w:hAnsi="Cambria"/>
        </w:rPr>
        <w:t>10</w:t>
      </w:r>
      <w:del w:id="91" w:author="Konstantinoudis, Garyfallos" w:date="2023-09-27T16:06:00Z">
        <w:r w:rsidRPr="00B91354" w:rsidDel="002E3840">
          <w:rPr>
            <w:rFonts w:ascii="Cambria" w:hAnsi="Cambria"/>
          </w:rPr>
          <w:tab/>
        </w:r>
      </w:del>
      <w:r w:rsidRPr="00B91354">
        <w:rPr>
          <w:rFonts w:ascii="Cambria" w:hAnsi="Cambria"/>
        </w:rPr>
        <w:t xml:space="preserve">Panczak R, Berlin C, Voorpostel M, Zwahlen M, Egger M. The Swiss neighbourhood index of socioeconomic position: update and re-validation. </w:t>
      </w:r>
      <w:r w:rsidRPr="00B91354">
        <w:rPr>
          <w:rFonts w:ascii="Cambria" w:hAnsi="Cambria"/>
          <w:i/>
          <w:iCs/>
        </w:rPr>
        <w:t>Swiss Med Wkly</w:t>
      </w:r>
      <w:r w:rsidRPr="00B91354">
        <w:rPr>
          <w:rFonts w:ascii="Cambria" w:hAnsi="Cambria"/>
        </w:rPr>
        <w:t xml:space="preserve"> 2023;153:40028.</w:t>
      </w:r>
    </w:p>
    <w:p w14:paraId="5BBC2261" w14:textId="2C6C89DB" w:rsidR="00B91354" w:rsidRPr="00B91354" w:rsidRDefault="00B91354" w:rsidP="00B91354">
      <w:pPr>
        <w:pStyle w:val="Bibliographie"/>
        <w:rPr>
          <w:rFonts w:ascii="Cambria" w:hAnsi="Cambria"/>
        </w:rPr>
      </w:pPr>
      <w:r w:rsidRPr="00B91354">
        <w:rPr>
          <w:rFonts w:ascii="Cambria" w:hAnsi="Cambria"/>
        </w:rPr>
        <w:t>11</w:t>
      </w:r>
      <w:del w:id="92" w:author="Konstantinoudis, Garyfallos" w:date="2023-09-27T16:07:00Z">
        <w:r w:rsidRPr="00B91354" w:rsidDel="002E3840">
          <w:rPr>
            <w:rFonts w:ascii="Cambria" w:hAnsi="Cambria"/>
          </w:rPr>
          <w:tab/>
        </w:r>
      </w:del>
      <w:r w:rsidRPr="00B91354">
        <w:rPr>
          <w:rFonts w:ascii="Cambria" w:hAnsi="Cambria"/>
        </w:rPr>
        <w:t>SR 818.102 - Federal Act of 25 September 2020 on the Statutory Principles for Federal Council Ordinances on Combating the COVID-19 Epidemic (COVID-19 Act). URL https://www.fedlex.admin.ch/eli/cc/2020/711/en Accessed 15 September 2023.</w:t>
      </w:r>
    </w:p>
    <w:p w14:paraId="5B7FD31B" w14:textId="3B999901" w:rsidR="00B91354" w:rsidRPr="00B91354" w:rsidDel="009F1B7B" w:rsidRDefault="00B91354" w:rsidP="00B91354">
      <w:pPr>
        <w:pStyle w:val="Bibliographie"/>
        <w:rPr>
          <w:del w:id="93" w:author="Riou Julien" w:date="2023-10-10T14:23:00Z"/>
          <w:rFonts w:ascii="Cambria" w:hAnsi="Cambria"/>
        </w:rPr>
      </w:pPr>
      <w:del w:id="94" w:author="Riou Julien" w:date="2023-10-10T14:23:00Z">
        <w:r w:rsidRPr="00B91354" w:rsidDel="009F1B7B">
          <w:rPr>
            <w:rFonts w:ascii="Cambria" w:hAnsi="Cambria"/>
          </w:rPr>
          <w:delText>12</w:delText>
        </w:r>
        <w:r w:rsidRPr="00B91354" w:rsidDel="009F1B7B">
          <w:rPr>
            <w:rFonts w:ascii="Cambria" w:hAnsi="Cambria"/>
          </w:rPr>
          <w:tab/>
          <w:delText xml:space="preserve">Rue H, Martino S, Chopin N. Approximate Bayesian inference for latent Gaussian models by using integrated nested Laplace approximations. </w:delText>
        </w:r>
        <w:r w:rsidRPr="00B91354" w:rsidDel="009F1B7B">
          <w:rPr>
            <w:rFonts w:ascii="Cambria" w:hAnsi="Cambria"/>
            <w:i/>
            <w:iCs/>
          </w:rPr>
          <w:delText>J R Stat Soc Ser B-Stat Methodol</w:delText>
        </w:r>
        <w:r w:rsidRPr="00B91354" w:rsidDel="009F1B7B">
          <w:rPr>
            <w:rFonts w:ascii="Cambria" w:hAnsi="Cambria"/>
          </w:rPr>
          <w:delText xml:space="preserve"> 2009;71:319–92.</w:delText>
        </w:r>
      </w:del>
    </w:p>
    <w:p w14:paraId="74A9CDE8" w14:textId="1681616F" w:rsidR="00C95C59" w:rsidRDefault="0002575B">
      <w:pPr>
        <w:pStyle w:val="Bibliographie"/>
      </w:pPr>
      <w:r>
        <w:fldChar w:fldCharType="end"/>
      </w:r>
    </w:p>
    <w:p w14:paraId="7F14F023" w14:textId="031FB786" w:rsidR="00C95C59" w:rsidRDefault="00C95C59">
      <w:pPr>
        <w:pStyle w:val="Bibliographie"/>
      </w:pPr>
    </w:p>
    <w:p w14:paraId="72E71C37" w14:textId="77777777" w:rsidR="009C553A" w:rsidRDefault="009C553A" w:rsidP="009C553A">
      <w:pPr>
        <w:pStyle w:val="CaptionedFigure"/>
      </w:pPr>
      <w:r>
        <w:rPr>
          <w:noProof/>
        </w:rPr>
        <w:drawing>
          <wp:inline distT="0" distB="0" distL="0" distR="0" wp14:anchorId="20DB36F8" wp14:editId="14D883F7">
            <wp:extent cx="5334000" cy="7018421"/>
            <wp:effectExtent l="0" t="0" r="0" b="0"/>
            <wp:docPr id="25" name="Picture" descr="(A) Municipality-specific relative excess mortality in 2020. (B) Local correlates of excess mortality at the municipality level in 2020. (B) Municipality-specific relative excess mortality in 2020 adjusted for aforementioned covariates."/>
            <wp:cNvGraphicFramePr/>
            <a:graphic xmlns:a="http://schemas.openxmlformats.org/drawingml/2006/main">
              <a:graphicData uri="http://schemas.openxmlformats.org/drawingml/2006/picture">
                <pic:pic xmlns:pic="http://schemas.openxmlformats.org/drawingml/2006/picture">
                  <pic:nvPicPr>
                    <pic:cNvPr id="26" name="Picture" descr="/home/julien/cloud/unibe/covid_excess_mortality/ISPM_excess-mortality-voting/docs/11_manuscript_files/figure-docx/unnamed-chunk-3-1.png"/>
                    <pic:cNvPicPr>
                      <a:picLocks noChangeAspect="1" noChangeArrowheads="1"/>
                    </pic:cNvPicPr>
                  </pic:nvPicPr>
                  <pic:blipFill>
                    <a:blip r:embed="rId13"/>
                    <a:stretch>
                      <a:fillRect/>
                    </a:stretch>
                  </pic:blipFill>
                  <pic:spPr bwMode="auto">
                    <a:xfrm>
                      <a:off x="0" y="0"/>
                      <a:ext cx="5334000" cy="7018421"/>
                    </a:xfrm>
                    <a:prstGeom prst="rect">
                      <a:avLst/>
                    </a:prstGeom>
                    <a:noFill/>
                    <a:ln w="9525">
                      <a:noFill/>
                      <a:headEnd/>
                      <a:tailEnd/>
                    </a:ln>
                  </pic:spPr>
                </pic:pic>
              </a:graphicData>
            </a:graphic>
          </wp:inline>
        </w:drawing>
      </w:r>
    </w:p>
    <w:p w14:paraId="2732659D" w14:textId="4F58C80E" w:rsidR="009C553A" w:rsidRDefault="009C553A" w:rsidP="009C553A">
      <w:pPr>
        <w:pStyle w:val="ImageCaption"/>
      </w:pPr>
      <w:r>
        <w:t>Figure 1. Municipality-specific relative excess mortality in 2020</w:t>
      </w:r>
      <w:r w:rsidR="0002575B">
        <w:t xml:space="preserve"> (A)</w:t>
      </w:r>
      <w:r>
        <w:t xml:space="preserve">. </w:t>
      </w:r>
      <w:r w:rsidR="0002575B">
        <w:t xml:space="preserve">Influence of municipality-level characteristics on </w:t>
      </w:r>
      <w:r>
        <w:t>excess mortality (B)</w:t>
      </w:r>
      <w:r w:rsidR="0002575B">
        <w:t>.</w:t>
      </w:r>
      <w:r>
        <w:t xml:space="preserve"> Municipality-specific relative excess mortality in 2020 adjusted for </w:t>
      </w:r>
      <w:r w:rsidR="0002575B">
        <w:t xml:space="preserve">municipality-level </w:t>
      </w:r>
      <w:commentRangeStart w:id="95"/>
      <w:r w:rsidR="0002575B">
        <w:t>characteristics</w:t>
      </w:r>
      <w:commentRangeEnd w:id="95"/>
      <w:r w:rsidR="0046123E">
        <w:rPr>
          <w:rStyle w:val="Marquedecommentaire"/>
          <w:i w:val="0"/>
        </w:rPr>
        <w:commentReference w:id="95"/>
      </w:r>
      <w:r>
        <w:t>.</w:t>
      </w:r>
      <w:bookmarkEnd w:id="82"/>
      <w:bookmarkEnd w:id="83"/>
      <w:bookmarkEnd w:id="84"/>
    </w:p>
    <w:sectPr w:rsidR="009C553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Egger, Matthias (ISPM)" w:date="2023-09-15T16:59:00Z" w:initials="EM(">
    <w:p w14:paraId="045AD461" w14:textId="3E0BB72F" w:rsidR="008D4985" w:rsidRDefault="008D4985">
      <w:pPr>
        <w:pStyle w:val="Commentaire"/>
      </w:pPr>
      <w:r>
        <w:rPr>
          <w:rStyle w:val="Marquedecommentaire"/>
        </w:rPr>
        <w:annotationRef/>
      </w:r>
      <w:r>
        <w:t>Probably need to remove two references</w:t>
      </w:r>
    </w:p>
  </w:comment>
  <w:comment w:id="2" w:author="Riou Julien" w:date="2023-10-10T14:38:00Z" w:initials="RJ">
    <w:p w14:paraId="72F91160" w14:textId="77777777" w:rsidR="004B00E4" w:rsidRDefault="004B00E4" w:rsidP="0032571F">
      <w:pPr>
        <w:pStyle w:val="Commentaire"/>
      </w:pPr>
      <w:r>
        <w:rPr>
          <w:rStyle w:val="Marquedecommentaire"/>
        </w:rPr>
        <w:annotationRef/>
      </w:r>
      <w:r>
        <w:t>Done</w:t>
      </w:r>
    </w:p>
  </w:comment>
  <w:comment w:id="8" w:author="Riou Julien" w:date="2023-10-10T16:00:00Z" w:initials="RJ">
    <w:p w14:paraId="5A4AC240" w14:textId="77777777" w:rsidR="00433CB1" w:rsidRDefault="00433CB1" w:rsidP="00D77CCF">
      <w:pPr>
        <w:pStyle w:val="Commentaire"/>
      </w:pPr>
      <w:r>
        <w:rPr>
          <w:rStyle w:val="Marquedecommentaire"/>
        </w:rPr>
        <w:annotationRef/>
      </w:r>
      <w:r>
        <w:t>This paper has the exact same methods and results, so we need to cite it</w:t>
      </w:r>
    </w:p>
  </w:comment>
  <w:comment w:id="9" w:author="Konstantinoudis, Garyfallos" w:date="2023-09-27T16:01:00Z" w:initials="KG">
    <w:p w14:paraId="694F9A91" w14:textId="4E30248F" w:rsidR="00C4417D" w:rsidRDefault="00C4417D" w:rsidP="00286590">
      <w:pPr>
        <w:pStyle w:val="Commentaire"/>
      </w:pPr>
      <w:r>
        <w:rPr>
          <w:rStyle w:val="Marquedecommentaire"/>
        </w:rPr>
        <w:annotationRef/>
      </w:r>
      <w:r>
        <w:t>This is to be consistent with Matthias comment bellow</w:t>
      </w:r>
    </w:p>
  </w:comment>
  <w:comment w:id="10" w:author="Riou Julien" w:date="2023-10-10T14:00:00Z" w:initials="RJ">
    <w:p w14:paraId="37D274F7" w14:textId="77777777" w:rsidR="00656108" w:rsidRDefault="00656108" w:rsidP="004B00E0">
      <w:pPr>
        <w:pStyle w:val="Commentaire"/>
      </w:pPr>
      <w:r>
        <w:rPr>
          <w:rStyle w:val="Marquedecommentaire"/>
        </w:rPr>
        <w:annotationRef/>
      </w:r>
      <w:r>
        <w:t>This is right, we compute absolute excess mortality like that, but in the comparison across municipalities we use relative excess</w:t>
      </w:r>
    </w:p>
  </w:comment>
  <w:comment w:id="21" w:author="Riou Julien" w:date="2023-10-10T14:24:00Z" w:initials="RJ">
    <w:p w14:paraId="40A94608" w14:textId="77777777" w:rsidR="00501DC5" w:rsidRDefault="00501DC5" w:rsidP="006A3E8A">
      <w:pPr>
        <w:pStyle w:val="Commentaire"/>
      </w:pPr>
      <w:r>
        <w:rPr>
          <w:rStyle w:val="Marquedecommentaire"/>
        </w:rPr>
        <w:annotationRef/>
      </w:r>
      <w:r>
        <w:t>I guess we can also remove this reference, as it also appears in the previous paper</w:t>
      </w:r>
    </w:p>
  </w:comment>
  <w:comment w:id="24" w:author="Riou Julien" w:date="2023-10-10T14:21:00Z" w:initials="RJ">
    <w:p w14:paraId="41EDE12A" w14:textId="77777777" w:rsidR="003259C0" w:rsidRDefault="009F1B7B">
      <w:pPr>
        <w:pStyle w:val="Commentaire"/>
      </w:pPr>
      <w:r>
        <w:rPr>
          <w:rStyle w:val="Marquedecommentaire"/>
        </w:rPr>
        <w:annotationRef/>
      </w:r>
      <w:r w:rsidR="003259C0">
        <w:t>Comment from Radek, this better reflects the definition of the border municipality that we used. It's defined by the FSO as for the rural/periurban/urban status, so we can use the same reference.</w:t>
      </w:r>
    </w:p>
    <w:p w14:paraId="5DE3EA43" w14:textId="77777777" w:rsidR="003259C0" w:rsidRDefault="003259C0">
      <w:pPr>
        <w:pStyle w:val="Commentaire"/>
      </w:pPr>
    </w:p>
    <w:p w14:paraId="3AF40853" w14:textId="77777777" w:rsidR="003259C0" w:rsidRDefault="003259C0" w:rsidP="00E62F1A">
      <w:pPr>
        <w:pStyle w:val="Commentaire"/>
      </w:pPr>
      <w:hyperlink r:id="rId1" w:history="1">
        <w:r w:rsidRPr="00E62F1A">
          <w:rPr>
            <w:rStyle w:val="Lienhypertexte"/>
          </w:rPr>
          <w:t>Die grenzüberschreitenden und angrenzenden Arbeitsmarktregionen 2018 (Arbeitsmarktregionen) | Map | Federal Statistical Office (admin.ch)</w:t>
        </w:r>
      </w:hyperlink>
      <w:r>
        <w:t xml:space="preserve"> </w:t>
      </w:r>
    </w:p>
  </w:comment>
  <w:comment w:id="33" w:author="Konstantinoudis, Garyfallos" w:date="2023-09-27T14:42:00Z" w:initials="KG">
    <w:p w14:paraId="12820CA4" w14:textId="6D4F9D95" w:rsidR="00FB3303" w:rsidRDefault="00FB3303" w:rsidP="003C478F">
      <w:pPr>
        <w:pStyle w:val="Commentaire"/>
      </w:pPr>
      <w:r>
        <w:rPr>
          <w:rStyle w:val="Marquedecommentaire"/>
        </w:rPr>
        <w:annotationRef/>
      </w:r>
      <w:r>
        <w:t>We can delete this if we have restrictions with the references as we are referencing the previous paper where all the methodology is there</w:t>
      </w:r>
    </w:p>
  </w:comment>
  <w:comment w:id="31" w:author="Riou Julien" w:date="2023-10-10T14:20:00Z" w:initials="RJ">
    <w:p w14:paraId="64A8A5D8" w14:textId="77777777" w:rsidR="009F1B7B" w:rsidRDefault="009F1B7B" w:rsidP="00976D09">
      <w:pPr>
        <w:pStyle w:val="Commentaire"/>
      </w:pPr>
      <w:r>
        <w:rPr>
          <w:rStyle w:val="Marquedecommentaire"/>
        </w:rPr>
        <w:annotationRef/>
      </w:r>
      <w:r>
        <w:t>Agreed</w:t>
      </w:r>
    </w:p>
  </w:comment>
  <w:comment w:id="40" w:author="Egger, Matthias (ISPM)" w:date="2023-09-14T13:20:00Z" w:initials="EM(">
    <w:p w14:paraId="51CF2CDF" w14:textId="5CE7C011" w:rsidR="00C43A36" w:rsidRDefault="00C43A36">
      <w:pPr>
        <w:pStyle w:val="Commentaire"/>
      </w:pPr>
      <w:r>
        <w:rPr>
          <w:rStyle w:val="Marquedecommentaire"/>
        </w:rPr>
        <w:annotationRef/>
      </w:r>
      <w:r>
        <w:t>Absolute, correct?</w:t>
      </w:r>
    </w:p>
  </w:comment>
  <w:comment w:id="41" w:author="Riou Julien" w:date="2023-10-10T14:10:00Z" w:initials="RJ">
    <w:p w14:paraId="4B8F8EAD" w14:textId="77777777" w:rsidR="006B6286" w:rsidRDefault="00E27AAA" w:rsidP="001A0A4D">
      <w:pPr>
        <w:pStyle w:val="Commentaire"/>
      </w:pPr>
      <w:r>
        <w:rPr>
          <w:rStyle w:val="Marquedecommentaire"/>
        </w:rPr>
        <w:annotationRef/>
      </w:r>
      <w:r w:rsidR="006B6286">
        <w:t>No it's relative, observed divided by expected as explained in the methods. It was initially written as relative in the results as well, it must have went away at some point.</w:t>
      </w:r>
    </w:p>
  </w:comment>
  <w:comment w:id="45" w:author="Egger, Matthias (ISPM)" w:date="2023-09-13T15:41:00Z" w:initials="EM(">
    <w:p w14:paraId="7F08393C" w14:textId="642D578A" w:rsidR="004551F9" w:rsidRDefault="004551F9">
      <w:pPr>
        <w:pStyle w:val="Commentaire"/>
      </w:pPr>
      <w:r>
        <w:rPr>
          <w:rStyle w:val="Marquedecommentaire"/>
        </w:rPr>
        <w:annotationRef/>
      </w:r>
      <w:r>
        <w:t xml:space="preserve">Where are the results for this statement? </w:t>
      </w:r>
    </w:p>
  </w:comment>
  <w:comment w:id="46" w:author="Riou Julien" w:date="2023-10-10T15:14:00Z" w:initials="RJ">
    <w:p w14:paraId="646404E5" w14:textId="77777777" w:rsidR="006E22FA" w:rsidRDefault="006B6286" w:rsidP="008F66E9">
      <w:pPr>
        <w:pStyle w:val="Commentaire"/>
      </w:pPr>
      <w:r>
        <w:rPr>
          <w:rStyle w:val="Marquedecommentaire"/>
        </w:rPr>
        <w:annotationRef/>
      </w:r>
      <w:r w:rsidR="006E22FA">
        <w:t>In the supplementary text S1, first table. It was not well explained, as it only said "Ratio". I fixed it in the new supplementary.</w:t>
      </w:r>
    </w:p>
  </w:comment>
  <w:comment w:id="49" w:author="Egger, Matthias (ISPM)" w:date="2023-09-15T16:47:00Z" w:initials="EM(">
    <w:p w14:paraId="27D51348" w14:textId="6D32AAAC" w:rsidR="00B91354" w:rsidRDefault="00B91354">
      <w:pPr>
        <w:pStyle w:val="Commentaire"/>
      </w:pPr>
      <w:r>
        <w:rPr>
          <w:rStyle w:val="Marquedecommentaire"/>
        </w:rPr>
        <w:annotationRef/>
      </w:r>
      <w:r>
        <w:t>Need to discuss what exactly we want to present in the Suppl</w:t>
      </w:r>
    </w:p>
  </w:comment>
  <w:comment w:id="54" w:author="Egger, Matthias (ISPM)" w:date="2023-09-15T10:11:00Z" w:initials="EM(">
    <w:p w14:paraId="4248A5A6" w14:textId="77777777" w:rsidR="00B91354" w:rsidRDefault="00B91354" w:rsidP="00B91354">
      <w:pPr>
        <w:pStyle w:val="Commentaire"/>
      </w:pPr>
      <w:r>
        <w:rPr>
          <w:rStyle w:val="Marquedecommentaire"/>
        </w:rPr>
        <w:annotationRef/>
      </w:r>
      <w:r>
        <w:t xml:space="preserve">Suggest we show all univariable results (5 variables) in Figure 1B, but not stratified by age. Alternatively, we could just show the crude and adjusted maps on top of each other. </w:t>
      </w:r>
    </w:p>
  </w:comment>
  <w:comment w:id="52" w:author="Konstantinoudis, Garyfallos" w:date="2023-09-27T16:04:00Z" w:initials="KG">
    <w:p w14:paraId="71FE3CDD" w14:textId="77777777" w:rsidR="00C4417D" w:rsidRDefault="00C4417D" w:rsidP="007568C2">
      <w:pPr>
        <w:pStyle w:val="Commentaire"/>
      </w:pPr>
      <w:r>
        <w:rPr>
          <w:rStyle w:val="Marquedecommentaire"/>
        </w:rPr>
        <w:annotationRef/>
      </w:r>
      <w:r>
        <w:t>I find it a bit confusing here talking about relative and excess differently</w:t>
      </w:r>
    </w:p>
  </w:comment>
  <w:comment w:id="53" w:author="Riou Julien" w:date="2023-10-10T15:21:00Z" w:initials="RJ">
    <w:p w14:paraId="58DFD6AF" w14:textId="77777777" w:rsidR="00E07A68" w:rsidRDefault="00E07A68" w:rsidP="008567D3">
      <w:pPr>
        <w:pStyle w:val="Commentaire"/>
      </w:pPr>
      <w:r>
        <w:rPr>
          <w:rStyle w:val="Marquedecommentaire"/>
        </w:rPr>
        <w:annotationRef/>
      </w:r>
      <w:r>
        <w:t>Yes differences are expressed as relative change in relative excess mortality. A bit difficult to follow I agree. Should we find another name for it? Like RER for relative excess ratio?</w:t>
      </w:r>
    </w:p>
  </w:comment>
  <w:comment w:id="58" w:author="Riou Julien" w:date="2023-10-10T15:31:00Z" w:initials="RJ">
    <w:p w14:paraId="699A2AF8" w14:textId="77777777" w:rsidR="003259C0" w:rsidRDefault="003259C0">
      <w:pPr>
        <w:pStyle w:val="Commentaire"/>
      </w:pPr>
      <w:r>
        <w:rPr>
          <w:rStyle w:val="Marquedecommentaire"/>
        </w:rPr>
        <w:annotationRef/>
      </w:r>
      <w:r>
        <w:t xml:space="preserve">"In the vicinity of" like in the introduction works, but as explained above it's not just about having an international border, it corresponds to cross-border labour market regions defined by FSO  </w:t>
      </w:r>
    </w:p>
    <w:p w14:paraId="5A6F4E79" w14:textId="77777777" w:rsidR="003259C0" w:rsidRDefault="003259C0">
      <w:pPr>
        <w:pStyle w:val="Commentaire"/>
      </w:pPr>
    </w:p>
    <w:p w14:paraId="7B2264C0" w14:textId="77777777" w:rsidR="003259C0" w:rsidRDefault="003259C0">
      <w:pPr>
        <w:pStyle w:val="Commentaire"/>
      </w:pPr>
      <w:hyperlink r:id="rId2" w:history="1">
        <w:r w:rsidRPr="00462938">
          <w:rPr>
            <w:rStyle w:val="Lienhypertexte"/>
          </w:rPr>
          <w:t>Die grenzüberschreitenden und angrenzenden Arbeitsmarktregionen 2018 (Arbeitsmarktregionen) | Map | Federal Statistical Office (admin.ch)</w:t>
        </w:r>
      </w:hyperlink>
    </w:p>
    <w:p w14:paraId="7180100F" w14:textId="77777777" w:rsidR="003259C0" w:rsidRDefault="003259C0">
      <w:pPr>
        <w:pStyle w:val="Commentaire"/>
      </w:pPr>
    </w:p>
    <w:p w14:paraId="6216EAF1" w14:textId="77777777" w:rsidR="003259C0" w:rsidRDefault="003259C0" w:rsidP="00462938">
      <w:pPr>
        <w:pStyle w:val="Commentaire"/>
      </w:pPr>
      <w:r>
        <w:t xml:space="preserve">So I think "close to international border" would be correct.  </w:t>
      </w:r>
    </w:p>
  </w:comment>
  <w:comment w:id="64" w:author="Egger, Matthias (ISPM)" w:date="2023-09-15T10:14:00Z" w:initials="EM(">
    <w:p w14:paraId="0A57B56B" w14:textId="4B5257D4" w:rsidR="00F013C0" w:rsidRDefault="00F013C0">
      <w:pPr>
        <w:pStyle w:val="Commentaire"/>
      </w:pPr>
      <w:r>
        <w:rPr>
          <w:rStyle w:val="Marquedecommentaire"/>
        </w:rPr>
        <w:annotationRef/>
      </w:r>
      <w:r>
        <w:t xml:space="preserve">Unclear how these variables were chosen. Would urbanization, SEP and border status </w:t>
      </w:r>
      <w:r w:rsidR="005E0327">
        <w:t>produce a more parsimonious model</w:t>
      </w:r>
      <w:r>
        <w:t>?</w:t>
      </w:r>
    </w:p>
  </w:comment>
  <w:comment w:id="65" w:author="Riou Julien" w:date="2023-10-10T15:35:00Z" w:initials="RJ">
    <w:p w14:paraId="1DD2D559" w14:textId="77777777" w:rsidR="007D4CEC" w:rsidRDefault="003259C0" w:rsidP="0017461D">
      <w:pPr>
        <w:pStyle w:val="Commentaire"/>
      </w:pPr>
      <w:r>
        <w:rPr>
          <w:rStyle w:val="Marquedecommentaire"/>
        </w:rPr>
        <w:annotationRef/>
      </w:r>
      <w:r w:rsidR="007D4CEC">
        <w:t>I put them all besides the language for which I have good reasons to believe that the association is spurious. The point is that association with referendum disappears when we adjust on the other ones, but as you say in the discussion they are collinear so the causal interpretation is unclear.</w:t>
      </w:r>
    </w:p>
  </w:comment>
  <w:comment w:id="68" w:author="Riou Julien" w:date="2023-10-10T15:55:00Z" w:initials="RJ">
    <w:p w14:paraId="6CB37D54" w14:textId="77777777" w:rsidR="00E80EC9" w:rsidRDefault="00E80EC9" w:rsidP="009E6157">
      <w:pPr>
        <w:pStyle w:val="Commentaire"/>
      </w:pPr>
      <w:r>
        <w:rPr>
          <w:rStyle w:val="Marquedecommentaire"/>
        </w:rPr>
        <w:annotationRef/>
      </w:r>
      <w:r>
        <w:t>I guess this will be clearer for an international audience</w:t>
      </w:r>
    </w:p>
  </w:comment>
  <w:comment w:id="74" w:author="Riou Julien" w:date="2023-10-10T15:59:00Z" w:initials="RJ">
    <w:p w14:paraId="24D18BA0" w14:textId="77777777" w:rsidR="00433CB1" w:rsidRDefault="00843259" w:rsidP="00902C1F">
      <w:pPr>
        <w:pStyle w:val="Commentaire"/>
      </w:pPr>
      <w:r>
        <w:rPr>
          <w:rStyle w:val="Marquedecommentaire"/>
        </w:rPr>
        <w:annotationRef/>
      </w:r>
      <w:r w:rsidR="00433CB1">
        <w:t>I think you mean the cascade paper here, I'll add it but it puts us at 11 refs</w:t>
      </w:r>
    </w:p>
  </w:comment>
  <w:comment w:id="76" w:author="Konstantinoudis, Garyfallos" w:date="2023-09-27T16:08:00Z" w:initials="KG">
    <w:p w14:paraId="6A01FBB8" w14:textId="33B33326" w:rsidR="002E3840" w:rsidRDefault="002E3840" w:rsidP="00483D74">
      <w:pPr>
        <w:pStyle w:val="Commentaire"/>
      </w:pPr>
      <w:r>
        <w:rPr>
          <w:rStyle w:val="Marquedecommentaire"/>
        </w:rPr>
        <w:annotationRef/>
      </w:r>
      <w:r>
        <w:t>I would cite here the natcom paper on regional excess in EU</w:t>
      </w:r>
    </w:p>
  </w:comment>
  <w:comment w:id="77" w:author="Riou Julien" w:date="2023-10-10T15:51:00Z" w:initials="RJ">
    <w:p w14:paraId="079695F1" w14:textId="77777777" w:rsidR="00E80EC9" w:rsidRDefault="00E80EC9" w:rsidP="007622FB">
      <w:pPr>
        <w:pStyle w:val="Commentaire"/>
      </w:pPr>
      <w:r>
        <w:rPr>
          <w:rStyle w:val="Marquedecommentaire"/>
        </w:rPr>
        <w:annotationRef/>
      </w:r>
      <w:r>
        <w:t>Agreed</w:t>
      </w:r>
    </w:p>
  </w:comment>
  <w:comment w:id="79" w:author="Konstantinoudis, Garyfallos" w:date="2023-09-27T16:08:00Z" w:initials="KG">
    <w:p w14:paraId="1FD43D99" w14:textId="4A62E0B6" w:rsidR="002E3840" w:rsidRDefault="002E3840" w:rsidP="00570877">
      <w:pPr>
        <w:pStyle w:val="Commentaire"/>
      </w:pPr>
      <w:r>
        <w:rPr>
          <w:rStyle w:val="Marquedecommentaire"/>
        </w:rPr>
        <w:annotationRef/>
      </w:r>
      <w:r>
        <w:t>I think overall we overstate a bit the findings</w:t>
      </w:r>
    </w:p>
  </w:comment>
  <w:comment w:id="80" w:author="Riou Julien" w:date="2023-10-10T16:02:00Z" w:initials="RJ">
    <w:p w14:paraId="0D986500" w14:textId="77777777" w:rsidR="00B80F60" w:rsidRDefault="00B80F60" w:rsidP="00001598">
      <w:pPr>
        <w:pStyle w:val="Commentaire"/>
      </w:pPr>
      <w:r>
        <w:rPr>
          <w:rStyle w:val="Marquedecommentaire"/>
        </w:rPr>
        <w:annotationRef/>
      </w:r>
      <w:r>
        <w:t>Overall it's fine, my only concern is with the full propagation of uncertainty...</w:t>
      </w:r>
    </w:p>
  </w:comment>
  <w:comment w:id="95" w:author="Egger, Matthias (ISPM)" w:date="2023-09-15T11:16:00Z" w:initials="EM(">
    <w:p w14:paraId="3FBC4A23" w14:textId="3144B672" w:rsidR="0046123E" w:rsidRDefault="0046123E">
      <w:pPr>
        <w:pStyle w:val="Commentaire"/>
      </w:pPr>
      <w:r>
        <w:rPr>
          <w:rStyle w:val="Marquedecommentaire"/>
        </w:rPr>
        <w:annotationRef/>
      </w:r>
      <w:r>
        <w:t>See comments on this figure further up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5AD461" w15:done="0"/>
  <w15:commentEx w15:paraId="72F91160" w15:paraIdParent="045AD461" w15:done="0"/>
  <w15:commentEx w15:paraId="5A4AC240" w15:done="0"/>
  <w15:commentEx w15:paraId="694F9A91" w15:done="0"/>
  <w15:commentEx w15:paraId="37D274F7" w15:paraIdParent="694F9A91" w15:done="0"/>
  <w15:commentEx w15:paraId="40A94608" w15:done="0"/>
  <w15:commentEx w15:paraId="3AF40853" w15:done="0"/>
  <w15:commentEx w15:paraId="12820CA4" w15:done="0"/>
  <w15:commentEx w15:paraId="64A8A5D8" w15:paraIdParent="12820CA4" w15:done="0"/>
  <w15:commentEx w15:paraId="51CF2CDF" w15:done="0"/>
  <w15:commentEx w15:paraId="4B8F8EAD" w15:paraIdParent="51CF2CDF" w15:done="0"/>
  <w15:commentEx w15:paraId="7F08393C" w15:done="0"/>
  <w15:commentEx w15:paraId="646404E5" w15:paraIdParent="7F08393C" w15:done="0"/>
  <w15:commentEx w15:paraId="27D51348" w15:done="0"/>
  <w15:commentEx w15:paraId="4248A5A6" w15:done="0"/>
  <w15:commentEx w15:paraId="71FE3CDD" w15:done="0"/>
  <w15:commentEx w15:paraId="58DFD6AF" w15:paraIdParent="71FE3CDD" w15:done="0"/>
  <w15:commentEx w15:paraId="6216EAF1" w15:done="0"/>
  <w15:commentEx w15:paraId="0A57B56B" w15:done="0"/>
  <w15:commentEx w15:paraId="1DD2D559" w15:paraIdParent="0A57B56B" w15:done="0"/>
  <w15:commentEx w15:paraId="6CB37D54" w15:done="0"/>
  <w15:commentEx w15:paraId="24D18BA0" w15:done="0"/>
  <w15:commentEx w15:paraId="6A01FBB8" w15:done="0"/>
  <w15:commentEx w15:paraId="079695F1" w15:paraIdParent="6A01FBB8" w15:done="0"/>
  <w15:commentEx w15:paraId="1FD43D99" w15:done="0"/>
  <w15:commentEx w15:paraId="0D986500" w15:paraIdParent="1FD43D99" w15:done="0"/>
  <w15:commentEx w15:paraId="3FBC4A2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AF0BEA" w16cex:dateUtc="2023-09-15T14:59:00Z"/>
  <w16cex:commentExtensible w16cex:durableId="28CFE07B" w16cex:dateUtc="2023-10-10T12:38:00Z"/>
  <w16cex:commentExtensible w16cex:durableId="28CFF3A9" w16cex:dateUtc="2023-10-10T14:00:00Z"/>
  <w16cex:commentExtensible w16cex:durableId="7BEEAF35" w16cex:dateUtc="2023-09-27T15:01:00Z"/>
  <w16cex:commentExtensible w16cex:durableId="28CFD78D" w16cex:dateUtc="2023-10-10T12:00:00Z"/>
  <w16cex:commentExtensible w16cex:durableId="28CFDD20" w16cex:dateUtc="2023-10-10T12:24:00Z"/>
  <w16cex:commentExtensible w16cex:durableId="28CFDC81" w16cex:dateUtc="2023-10-10T12:21:00Z"/>
  <w16cex:commentExtensible w16cex:durableId="28CFDC3A" w16cex:dateUtc="2023-10-10T12:20:00Z"/>
  <w16cex:commentExtensible w16cex:durableId="28AD8739" w16cex:dateUtc="2023-09-14T11:20:00Z"/>
  <w16cex:commentExtensible w16cex:durableId="28CFD9BB" w16cex:dateUtc="2023-10-10T12:10:00Z"/>
  <w16cex:commentExtensible w16cex:durableId="28AC56AB" w16cex:dateUtc="2023-09-13T13:41:00Z"/>
  <w16cex:commentExtensible w16cex:durableId="28CFE8D4" w16cex:dateUtc="2023-10-10T13:14:00Z"/>
  <w16cex:commentExtensible w16cex:durableId="28AF093F" w16cex:dateUtc="2023-09-15T14:47:00Z"/>
  <w16cex:commentExtensible w16cex:durableId="28AEAC37" w16cex:dateUtc="2023-09-15T08:11:00Z"/>
  <w16cex:commentExtensible w16cex:durableId="13430D22" w16cex:dateUtc="2023-09-27T15:04:00Z"/>
  <w16cex:commentExtensible w16cex:durableId="28CFEA6B" w16cex:dateUtc="2023-10-10T13:21:00Z"/>
  <w16cex:commentExtensible w16cex:durableId="28CFECC2" w16cex:dateUtc="2023-10-10T13:31:00Z"/>
  <w16cex:commentExtensible w16cex:durableId="28AEACEB" w16cex:dateUtc="2023-09-15T08:14:00Z"/>
  <w16cex:commentExtensible w16cex:durableId="28CFEDCF" w16cex:dateUtc="2023-10-10T13:35:00Z"/>
  <w16cex:commentExtensible w16cex:durableId="28CFF257" w16cex:dateUtc="2023-10-10T13:55:00Z"/>
  <w16cex:commentExtensible w16cex:durableId="28CFF355" w16cex:dateUtc="2023-10-10T13:59:00Z"/>
  <w16cex:commentExtensible w16cex:durableId="6E5D11AD" w16cex:dateUtc="2023-09-27T15:08:00Z"/>
  <w16cex:commentExtensible w16cex:durableId="28CFF19E" w16cex:dateUtc="2023-10-10T13:51:00Z"/>
  <w16cex:commentExtensible w16cex:durableId="788E8C8A" w16cex:dateUtc="2023-09-27T15:08:00Z"/>
  <w16cex:commentExtensible w16cex:durableId="28CFF41E" w16cex:dateUtc="2023-10-10T14:02:00Z"/>
  <w16cex:commentExtensible w16cex:durableId="28AEBB7B" w16cex:dateUtc="2023-09-15T09: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5AD461" w16cid:durableId="28AF0BEA"/>
  <w16cid:commentId w16cid:paraId="72F91160" w16cid:durableId="28CFE07B"/>
  <w16cid:commentId w16cid:paraId="5A4AC240" w16cid:durableId="28CFF3A9"/>
  <w16cid:commentId w16cid:paraId="694F9A91" w16cid:durableId="7BEEAF35"/>
  <w16cid:commentId w16cid:paraId="37D274F7" w16cid:durableId="28CFD78D"/>
  <w16cid:commentId w16cid:paraId="40A94608" w16cid:durableId="28CFDD20"/>
  <w16cid:commentId w16cid:paraId="3AF40853" w16cid:durableId="28CFDC81"/>
  <w16cid:commentId w16cid:paraId="12820CA4" w16cid:durableId="28CFE03A"/>
  <w16cid:commentId w16cid:paraId="64A8A5D8" w16cid:durableId="28CFDC3A"/>
  <w16cid:commentId w16cid:paraId="51CF2CDF" w16cid:durableId="28AD8739"/>
  <w16cid:commentId w16cid:paraId="4B8F8EAD" w16cid:durableId="28CFD9BB"/>
  <w16cid:commentId w16cid:paraId="7F08393C" w16cid:durableId="28AC56AB"/>
  <w16cid:commentId w16cid:paraId="646404E5" w16cid:durableId="28CFE8D4"/>
  <w16cid:commentId w16cid:paraId="27D51348" w16cid:durableId="28AF093F"/>
  <w16cid:commentId w16cid:paraId="4248A5A6" w16cid:durableId="28AEAC37"/>
  <w16cid:commentId w16cid:paraId="71FE3CDD" w16cid:durableId="13430D22"/>
  <w16cid:commentId w16cid:paraId="58DFD6AF" w16cid:durableId="28CFEA6B"/>
  <w16cid:commentId w16cid:paraId="6216EAF1" w16cid:durableId="28CFECC2"/>
  <w16cid:commentId w16cid:paraId="0A57B56B" w16cid:durableId="28AEACEB"/>
  <w16cid:commentId w16cid:paraId="1DD2D559" w16cid:durableId="28CFEDCF"/>
  <w16cid:commentId w16cid:paraId="6CB37D54" w16cid:durableId="28CFF257"/>
  <w16cid:commentId w16cid:paraId="24D18BA0" w16cid:durableId="28CFF355"/>
  <w16cid:commentId w16cid:paraId="6A01FBB8" w16cid:durableId="6E5D11AD"/>
  <w16cid:commentId w16cid:paraId="079695F1" w16cid:durableId="28CFF19E"/>
  <w16cid:commentId w16cid:paraId="1FD43D99" w16cid:durableId="788E8C8A"/>
  <w16cid:commentId w16cid:paraId="0D986500" w16cid:durableId="28CFF41E"/>
  <w16cid:commentId w16cid:paraId="3FBC4A23" w16cid:durableId="28AEBB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C745E" w14:textId="77777777" w:rsidR="00AF6BB2" w:rsidRDefault="00AF6BB2">
      <w:pPr>
        <w:spacing w:after="0"/>
      </w:pPr>
      <w:r>
        <w:separator/>
      </w:r>
    </w:p>
  </w:endnote>
  <w:endnote w:type="continuationSeparator" w:id="0">
    <w:p w14:paraId="6BC1A5E4" w14:textId="77777777" w:rsidR="00AF6BB2" w:rsidRDefault="00AF6B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calaLancetPro">
    <w:altName w:val="ScalaLancetPro"/>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3C2B9" w14:textId="77777777" w:rsidR="00AF6BB2" w:rsidRDefault="00AF6BB2">
      <w:r>
        <w:separator/>
      </w:r>
    </w:p>
  </w:footnote>
  <w:footnote w:type="continuationSeparator" w:id="0">
    <w:p w14:paraId="6FAB9145" w14:textId="77777777" w:rsidR="00AF6BB2" w:rsidRDefault="00AF6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C8A29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F974E72"/>
    <w:multiLevelType w:val="hybridMultilevel"/>
    <w:tmpl w:val="0ECE5B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D30260A"/>
    <w:multiLevelType w:val="hybridMultilevel"/>
    <w:tmpl w:val="59A47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41224B"/>
    <w:multiLevelType w:val="multilevel"/>
    <w:tmpl w:val="7C507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601DCA"/>
    <w:multiLevelType w:val="hybridMultilevel"/>
    <w:tmpl w:val="143EFD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B9180C"/>
    <w:multiLevelType w:val="hybridMultilevel"/>
    <w:tmpl w:val="6518B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232202">
    <w:abstractNumId w:val="0"/>
  </w:num>
  <w:num w:numId="2" w16cid:durableId="91365892">
    <w:abstractNumId w:val="3"/>
  </w:num>
  <w:num w:numId="3" w16cid:durableId="325398770">
    <w:abstractNumId w:val="5"/>
  </w:num>
  <w:num w:numId="4" w16cid:durableId="1910383190">
    <w:abstractNumId w:val="1"/>
  </w:num>
  <w:num w:numId="5" w16cid:durableId="110898270">
    <w:abstractNumId w:val="4"/>
  </w:num>
  <w:num w:numId="6" w16cid:durableId="158691803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iou Julien">
    <w15:presenceInfo w15:providerId="AD" w15:userId="S::Julien.Riou@unisante.ch::04deaff0-7a34-49d0-a52e-ed4b4c3f3fc4"/>
  </w15:person>
  <w15:person w15:author="Egger, Matthias (ISPM)">
    <w15:presenceInfo w15:providerId="AD" w15:userId="S::matthias.egger@unibe.ch::50af2b54-f43a-43ac-a453-a8cdf7277da7"/>
  </w15:person>
  <w15:person w15:author="Konstantinoudis, Garyfallos">
    <w15:presenceInfo w15:providerId="AD" w15:userId="S::gkonstan@ic.ac.uk::9abf2b75-8b93-465d-a440-8fe64efc72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jAwMjazMDK3tLQwszBQ0lEKTi0uzszPAykwNKgFAKiky5ctAAAA"/>
  </w:docVars>
  <w:rsids>
    <w:rsidRoot w:val="005A34BE"/>
    <w:rsid w:val="00000430"/>
    <w:rsid w:val="0002575B"/>
    <w:rsid w:val="000259DF"/>
    <w:rsid w:val="00032C15"/>
    <w:rsid w:val="0006229D"/>
    <w:rsid w:val="00071007"/>
    <w:rsid w:val="000A106A"/>
    <w:rsid w:val="000C6974"/>
    <w:rsid w:val="000D3DD8"/>
    <w:rsid w:val="00122302"/>
    <w:rsid w:val="00131494"/>
    <w:rsid w:val="001340C8"/>
    <w:rsid w:val="00165EB3"/>
    <w:rsid w:val="0017318A"/>
    <w:rsid w:val="00176E6E"/>
    <w:rsid w:val="00192D0D"/>
    <w:rsid w:val="001A268F"/>
    <w:rsid w:val="001B4C92"/>
    <w:rsid w:val="001C1E37"/>
    <w:rsid w:val="001F7335"/>
    <w:rsid w:val="001F76AA"/>
    <w:rsid w:val="00203E1A"/>
    <w:rsid w:val="002079FC"/>
    <w:rsid w:val="00237274"/>
    <w:rsid w:val="0028006A"/>
    <w:rsid w:val="002846EC"/>
    <w:rsid w:val="00293E74"/>
    <w:rsid w:val="002D1D24"/>
    <w:rsid w:val="002E3840"/>
    <w:rsid w:val="00311C3B"/>
    <w:rsid w:val="003259C0"/>
    <w:rsid w:val="00352F13"/>
    <w:rsid w:val="00355E22"/>
    <w:rsid w:val="00381D71"/>
    <w:rsid w:val="00383973"/>
    <w:rsid w:val="003A1F92"/>
    <w:rsid w:val="003B106A"/>
    <w:rsid w:val="00405441"/>
    <w:rsid w:val="00427EB1"/>
    <w:rsid w:val="00433CB1"/>
    <w:rsid w:val="004343AC"/>
    <w:rsid w:val="0043565D"/>
    <w:rsid w:val="004457A3"/>
    <w:rsid w:val="004551F9"/>
    <w:rsid w:val="0046123E"/>
    <w:rsid w:val="004652F3"/>
    <w:rsid w:val="004661CA"/>
    <w:rsid w:val="0047726F"/>
    <w:rsid w:val="004A7CAA"/>
    <w:rsid w:val="004B00E4"/>
    <w:rsid w:val="004F23E3"/>
    <w:rsid w:val="004F63E5"/>
    <w:rsid w:val="00501DC5"/>
    <w:rsid w:val="0054746B"/>
    <w:rsid w:val="0054791F"/>
    <w:rsid w:val="005606C4"/>
    <w:rsid w:val="005968B0"/>
    <w:rsid w:val="005A34BE"/>
    <w:rsid w:val="005A609F"/>
    <w:rsid w:val="005E0327"/>
    <w:rsid w:val="00600163"/>
    <w:rsid w:val="006060FC"/>
    <w:rsid w:val="00615846"/>
    <w:rsid w:val="00617911"/>
    <w:rsid w:val="00617B93"/>
    <w:rsid w:val="00643DB5"/>
    <w:rsid w:val="00656108"/>
    <w:rsid w:val="006775AA"/>
    <w:rsid w:val="006B387A"/>
    <w:rsid w:val="006B6286"/>
    <w:rsid w:val="006E22FA"/>
    <w:rsid w:val="006E3BC1"/>
    <w:rsid w:val="006F30EB"/>
    <w:rsid w:val="00723570"/>
    <w:rsid w:val="007555CF"/>
    <w:rsid w:val="0075782F"/>
    <w:rsid w:val="00765522"/>
    <w:rsid w:val="00785B16"/>
    <w:rsid w:val="00785ECF"/>
    <w:rsid w:val="007879EF"/>
    <w:rsid w:val="00795644"/>
    <w:rsid w:val="00795F62"/>
    <w:rsid w:val="007A573E"/>
    <w:rsid w:val="007C7CA1"/>
    <w:rsid w:val="007D4CEC"/>
    <w:rsid w:val="0082551C"/>
    <w:rsid w:val="00843259"/>
    <w:rsid w:val="00851792"/>
    <w:rsid w:val="008534B4"/>
    <w:rsid w:val="00865FE8"/>
    <w:rsid w:val="008A1D88"/>
    <w:rsid w:val="008A7141"/>
    <w:rsid w:val="008D4985"/>
    <w:rsid w:val="008E36B1"/>
    <w:rsid w:val="00903791"/>
    <w:rsid w:val="00930AFE"/>
    <w:rsid w:val="00941834"/>
    <w:rsid w:val="0095685A"/>
    <w:rsid w:val="00975BD5"/>
    <w:rsid w:val="00985036"/>
    <w:rsid w:val="00993D0B"/>
    <w:rsid w:val="009C2E85"/>
    <w:rsid w:val="009C553A"/>
    <w:rsid w:val="009D5A0D"/>
    <w:rsid w:val="009F1B7B"/>
    <w:rsid w:val="00A10A85"/>
    <w:rsid w:val="00A5570C"/>
    <w:rsid w:val="00A83CEA"/>
    <w:rsid w:val="00A85350"/>
    <w:rsid w:val="00AA3F94"/>
    <w:rsid w:val="00AE2FD7"/>
    <w:rsid w:val="00AF6BB2"/>
    <w:rsid w:val="00B80F60"/>
    <w:rsid w:val="00B83133"/>
    <w:rsid w:val="00B83F98"/>
    <w:rsid w:val="00B87BDD"/>
    <w:rsid w:val="00B91354"/>
    <w:rsid w:val="00BA298B"/>
    <w:rsid w:val="00C42B71"/>
    <w:rsid w:val="00C43299"/>
    <w:rsid w:val="00C43A36"/>
    <w:rsid w:val="00C4417D"/>
    <w:rsid w:val="00C461C6"/>
    <w:rsid w:val="00C52FE5"/>
    <w:rsid w:val="00C95C59"/>
    <w:rsid w:val="00CA6E57"/>
    <w:rsid w:val="00CE3147"/>
    <w:rsid w:val="00D00693"/>
    <w:rsid w:val="00D131B7"/>
    <w:rsid w:val="00D25D48"/>
    <w:rsid w:val="00D64681"/>
    <w:rsid w:val="00D765FC"/>
    <w:rsid w:val="00DA7675"/>
    <w:rsid w:val="00DD0A14"/>
    <w:rsid w:val="00DD7897"/>
    <w:rsid w:val="00DD78C3"/>
    <w:rsid w:val="00E07A68"/>
    <w:rsid w:val="00E12FC8"/>
    <w:rsid w:val="00E27AAA"/>
    <w:rsid w:val="00E80EC9"/>
    <w:rsid w:val="00E87A47"/>
    <w:rsid w:val="00EA5188"/>
    <w:rsid w:val="00EB49A0"/>
    <w:rsid w:val="00EB4AEB"/>
    <w:rsid w:val="00ED140F"/>
    <w:rsid w:val="00ED2279"/>
    <w:rsid w:val="00EF1966"/>
    <w:rsid w:val="00F013C0"/>
    <w:rsid w:val="00F228FB"/>
    <w:rsid w:val="00F42D10"/>
    <w:rsid w:val="00F901A4"/>
    <w:rsid w:val="00F9355B"/>
    <w:rsid w:val="00FB1128"/>
    <w:rsid w:val="00FB3303"/>
    <w:rsid w:val="00FF26B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8578"/>
  <w15:docId w15:val="{BC8156E9-D5EC-445D-9EAB-242A5C3A0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pPr>
      <w:tabs>
        <w:tab w:val="left" w:pos="264"/>
      </w:tabs>
      <w:spacing w:after="240"/>
      <w:ind w:left="264" w:hanging="264"/>
    </w:p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enhypertextesuivivisit">
    <w:name w:val="FollowedHyperlink"/>
    <w:basedOn w:val="Policepardfaut"/>
    <w:rsid w:val="00C95C59"/>
    <w:rPr>
      <w:color w:val="800080" w:themeColor="followedHyperlink"/>
      <w:u w:val="single"/>
    </w:rPr>
  </w:style>
  <w:style w:type="paragraph" w:styleId="NormalWeb">
    <w:name w:val="Normal (Web)"/>
    <w:basedOn w:val="Normal"/>
    <w:uiPriority w:val="99"/>
    <w:unhideWhenUsed/>
    <w:rsid w:val="00C95C59"/>
    <w:pPr>
      <w:spacing w:before="100" w:beforeAutospacing="1" w:after="100" w:afterAutospacing="1"/>
    </w:pPr>
    <w:rPr>
      <w:rFonts w:ascii="Times New Roman" w:eastAsia="Times New Roman" w:hAnsi="Times New Roman" w:cs="Times New Roman"/>
      <w:lang w:val="en-GB" w:eastAsia="en-GB"/>
    </w:rPr>
  </w:style>
  <w:style w:type="character" w:customStyle="1" w:styleId="CorpsdetexteCar">
    <w:name w:val="Corps de texte Car"/>
    <w:basedOn w:val="Policepardfaut"/>
    <w:link w:val="Corpsdetexte"/>
    <w:rsid w:val="00795644"/>
  </w:style>
  <w:style w:type="paragraph" w:styleId="Paragraphedeliste">
    <w:name w:val="List Paragraph"/>
    <w:basedOn w:val="Normal"/>
    <w:uiPriority w:val="34"/>
    <w:qFormat/>
    <w:rsid w:val="00C42B71"/>
    <w:pPr>
      <w:spacing w:after="160" w:line="259" w:lineRule="auto"/>
      <w:ind w:left="720"/>
      <w:contextualSpacing/>
    </w:pPr>
    <w:rPr>
      <w:kern w:val="2"/>
      <w:sz w:val="22"/>
      <w:szCs w:val="22"/>
      <w:lang w:val="en-GB"/>
    </w:rPr>
  </w:style>
  <w:style w:type="character" w:styleId="Marquedecommentaire">
    <w:name w:val="annotation reference"/>
    <w:basedOn w:val="Policepardfaut"/>
    <w:rsid w:val="00DD78C3"/>
    <w:rPr>
      <w:sz w:val="16"/>
      <w:szCs w:val="16"/>
    </w:rPr>
  </w:style>
  <w:style w:type="paragraph" w:styleId="Commentaire">
    <w:name w:val="annotation text"/>
    <w:basedOn w:val="Normal"/>
    <w:link w:val="CommentaireCar"/>
    <w:rsid w:val="00DD78C3"/>
    <w:rPr>
      <w:sz w:val="20"/>
      <w:szCs w:val="20"/>
    </w:rPr>
  </w:style>
  <w:style w:type="character" w:customStyle="1" w:styleId="CommentaireCar">
    <w:name w:val="Commentaire Car"/>
    <w:basedOn w:val="Policepardfaut"/>
    <w:link w:val="Commentaire"/>
    <w:rsid w:val="00DD78C3"/>
    <w:rPr>
      <w:sz w:val="20"/>
      <w:szCs w:val="20"/>
    </w:rPr>
  </w:style>
  <w:style w:type="paragraph" w:styleId="Objetducommentaire">
    <w:name w:val="annotation subject"/>
    <w:basedOn w:val="Commentaire"/>
    <w:next w:val="Commentaire"/>
    <w:link w:val="ObjetducommentaireCar"/>
    <w:rsid w:val="00DD78C3"/>
    <w:rPr>
      <w:b/>
      <w:bCs/>
    </w:rPr>
  </w:style>
  <w:style w:type="character" w:customStyle="1" w:styleId="ObjetducommentaireCar">
    <w:name w:val="Objet du commentaire Car"/>
    <w:basedOn w:val="CommentaireCar"/>
    <w:link w:val="Objetducommentaire"/>
    <w:rsid w:val="00DD78C3"/>
    <w:rPr>
      <w:b/>
      <w:bCs/>
      <w:sz w:val="20"/>
      <w:szCs w:val="20"/>
    </w:rPr>
  </w:style>
  <w:style w:type="paragraph" w:customStyle="1" w:styleId="chapter-para">
    <w:name w:val="chapter-para"/>
    <w:basedOn w:val="Normal"/>
    <w:rsid w:val="00131494"/>
    <w:pPr>
      <w:spacing w:before="100" w:beforeAutospacing="1" w:after="100" w:afterAutospacing="1"/>
    </w:pPr>
    <w:rPr>
      <w:rFonts w:ascii="Times New Roman" w:eastAsia="Times New Roman" w:hAnsi="Times New Roman" w:cs="Times New Roman"/>
      <w:lang w:val="en-GB" w:eastAsia="en-GB"/>
    </w:rPr>
  </w:style>
  <w:style w:type="character" w:customStyle="1" w:styleId="A4">
    <w:name w:val="A4"/>
    <w:uiPriority w:val="99"/>
    <w:rsid w:val="002D1D24"/>
    <w:rPr>
      <w:rFonts w:cs="ScalaLancetPro"/>
      <w:color w:val="221E1F"/>
      <w:sz w:val="9"/>
      <w:szCs w:val="9"/>
    </w:rPr>
  </w:style>
  <w:style w:type="paragraph" w:styleId="Rvision">
    <w:name w:val="Revision"/>
    <w:hidden/>
    <w:rsid w:val="00FB3303"/>
    <w:pPr>
      <w:spacing w:after="0"/>
    </w:pPr>
  </w:style>
  <w:style w:type="character" w:styleId="Mentionnonrsolue">
    <w:name w:val="Unresolved Mention"/>
    <w:basedOn w:val="Policepardfaut"/>
    <w:uiPriority w:val="99"/>
    <w:semiHidden/>
    <w:unhideWhenUsed/>
    <w:rsid w:val="003259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563390">
      <w:bodyDiv w:val="1"/>
      <w:marLeft w:val="0"/>
      <w:marRight w:val="0"/>
      <w:marTop w:val="0"/>
      <w:marBottom w:val="0"/>
      <w:divBdr>
        <w:top w:val="none" w:sz="0" w:space="0" w:color="auto"/>
        <w:left w:val="none" w:sz="0" w:space="0" w:color="auto"/>
        <w:bottom w:val="none" w:sz="0" w:space="0" w:color="auto"/>
        <w:right w:val="none" w:sz="0" w:space="0" w:color="auto"/>
      </w:divBdr>
    </w:div>
    <w:div w:id="1679622452">
      <w:bodyDiv w:val="1"/>
      <w:marLeft w:val="0"/>
      <w:marRight w:val="0"/>
      <w:marTop w:val="0"/>
      <w:marBottom w:val="0"/>
      <w:divBdr>
        <w:top w:val="none" w:sz="0" w:space="0" w:color="auto"/>
        <w:left w:val="none" w:sz="0" w:space="0" w:color="auto"/>
        <w:bottom w:val="none" w:sz="0" w:space="0" w:color="auto"/>
        <w:right w:val="none" w:sz="0" w:space="0" w:color="auto"/>
      </w:divBdr>
      <w:divsChild>
        <w:div w:id="313067589">
          <w:marLeft w:val="0"/>
          <w:marRight w:val="0"/>
          <w:marTop w:val="0"/>
          <w:marBottom w:val="0"/>
          <w:divBdr>
            <w:top w:val="none" w:sz="0" w:space="0" w:color="auto"/>
            <w:left w:val="none" w:sz="0" w:space="0" w:color="auto"/>
            <w:bottom w:val="none" w:sz="0" w:space="0" w:color="auto"/>
            <w:right w:val="none" w:sz="0" w:space="0" w:color="auto"/>
          </w:divBdr>
          <w:divsChild>
            <w:div w:id="329989058">
              <w:marLeft w:val="0"/>
              <w:marRight w:val="0"/>
              <w:marTop w:val="0"/>
              <w:marBottom w:val="0"/>
              <w:divBdr>
                <w:top w:val="none" w:sz="0" w:space="0" w:color="auto"/>
                <w:left w:val="none" w:sz="0" w:space="0" w:color="auto"/>
                <w:bottom w:val="none" w:sz="0" w:space="0" w:color="auto"/>
                <w:right w:val="none" w:sz="0" w:space="0" w:color="auto"/>
              </w:divBdr>
            </w:div>
          </w:divsChild>
        </w:div>
        <w:div w:id="1281646787">
          <w:marLeft w:val="0"/>
          <w:marRight w:val="0"/>
          <w:marTop w:val="0"/>
          <w:marBottom w:val="0"/>
          <w:divBdr>
            <w:top w:val="none" w:sz="0" w:space="0" w:color="auto"/>
            <w:left w:val="none" w:sz="0" w:space="0" w:color="auto"/>
            <w:bottom w:val="none" w:sz="0" w:space="0" w:color="auto"/>
            <w:right w:val="none" w:sz="0" w:space="0" w:color="auto"/>
          </w:divBdr>
          <w:divsChild>
            <w:div w:id="1199852895">
              <w:marLeft w:val="0"/>
              <w:marRight w:val="0"/>
              <w:marTop w:val="0"/>
              <w:marBottom w:val="0"/>
              <w:divBdr>
                <w:top w:val="none" w:sz="0" w:space="0" w:color="auto"/>
                <w:left w:val="none" w:sz="0" w:space="0" w:color="auto"/>
                <w:bottom w:val="none" w:sz="0" w:space="0" w:color="auto"/>
                <w:right w:val="none" w:sz="0" w:space="0" w:color="auto"/>
              </w:divBdr>
            </w:div>
          </w:divsChild>
        </w:div>
        <w:div w:id="1210141746">
          <w:marLeft w:val="0"/>
          <w:marRight w:val="0"/>
          <w:marTop w:val="0"/>
          <w:marBottom w:val="0"/>
          <w:divBdr>
            <w:top w:val="none" w:sz="0" w:space="0" w:color="auto"/>
            <w:left w:val="none" w:sz="0" w:space="0" w:color="auto"/>
            <w:bottom w:val="none" w:sz="0" w:space="0" w:color="auto"/>
            <w:right w:val="none" w:sz="0" w:space="0" w:color="auto"/>
          </w:divBdr>
          <w:divsChild>
            <w:div w:id="989015215">
              <w:marLeft w:val="0"/>
              <w:marRight w:val="0"/>
              <w:marTop w:val="0"/>
              <w:marBottom w:val="0"/>
              <w:divBdr>
                <w:top w:val="none" w:sz="0" w:space="0" w:color="auto"/>
                <w:left w:val="none" w:sz="0" w:space="0" w:color="auto"/>
                <w:bottom w:val="none" w:sz="0" w:space="0" w:color="auto"/>
                <w:right w:val="none" w:sz="0" w:space="0" w:color="auto"/>
              </w:divBdr>
            </w:div>
          </w:divsChild>
        </w:div>
        <w:div w:id="1609465360">
          <w:marLeft w:val="0"/>
          <w:marRight w:val="0"/>
          <w:marTop w:val="0"/>
          <w:marBottom w:val="0"/>
          <w:divBdr>
            <w:top w:val="none" w:sz="0" w:space="0" w:color="auto"/>
            <w:left w:val="none" w:sz="0" w:space="0" w:color="auto"/>
            <w:bottom w:val="none" w:sz="0" w:space="0" w:color="auto"/>
            <w:right w:val="none" w:sz="0" w:space="0" w:color="auto"/>
          </w:divBdr>
          <w:divsChild>
            <w:div w:id="112500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68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bfs.admin.ch/bfs/en/home/news/whats-new.assetdetail.8706500.html" TargetMode="External"/><Relationship Id="rId1" Type="http://schemas.openxmlformats.org/officeDocument/2006/relationships/hyperlink" Target="https://www.bfs.admin.ch/bfs/en/home/news/whats-new.assetdetail.8706500.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file:///C:\Users\maegger\Downloads\10_redistribute-model_nostrat.html"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academic.oup.com/eurpub/pages/Instructions_For_Authors"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7528</Words>
  <Characters>41409</Characters>
  <Application>Microsoft Office Word</Application>
  <DocSecurity>0</DocSecurity>
  <Lines>345</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Local correlates of municipality-level excess mortality in Switzerland in 2020</vt:lpstr>
      <vt:lpstr>Local correlates of municipality-level excess mortality in Switzerland in 2020</vt:lpstr>
    </vt:vector>
  </TitlesOfParts>
  <Company/>
  <LinksUpToDate>false</LinksUpToDate>
  <CharactersWithSpaces>48840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correlates of municipality-level excess mortality in Switzerland in 2020</dc:title>
  <dc:creator>Julien Riou, Radoslaw Panczak, Garyfallos Konstantinoudis, Matthias Egger</dc:creator>
  <cp:keywords/>
  <cp:lastModifiedBy>Riou Julien</cp:lastModifiedBy>
  <cp:revision>9</cp:revision>
  <cp:lastPrinted>2023-09-15T14:39:00Z</cp:lastPrinted>
  <dcterms:created xsi:type="dcterms:W3CDTF">2023-10-10T11:52:00Z</dcterms:created>
  <dcterms:modified xsi:type="dcterms:W3CDTF">2023-10-10T14:02:00Z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bib.bib</vt:lpwstr>
  </property>
  <property fmtid="{D5CDD505-2E9C-101B-9397-08002B2CF9AE}" pid="3" name="date">
    <vt:lpwstr>2023-08-23</vt:lpwstr>
  </property>
  <property fmtid="{D5CDD505-2E9C-101B-9397-08002B2CF9AE}" pid="4" name="knit">
    <vt:lpwstr>(function(inputFile, encoding) { rmarkdown::render(inputFile, encoding = encoding, output_dir = “../docs”) })</vt:lpwstr>
  </property>
  <property fmtid="{D5CDD505-2E9C-101B-9397-08002B2CF9AE}" pid="5" name="output">
    <vt:lpwstr>word_document</vt:lpwstr>
  </property>
  <property fmtid="{D5CDD505-2E9C-101B-9397-08002B2CF9AE}" pid="6" name="ZOTERO_PREF_1">
    <vt:lpwstr>&lt;data data-version="3" zotero-version="6.0.27"&gt;&lt;session id="DpxaqjLi"/&gt;&lt;style id="http://www.zotero.org/styles/european-journal-of-public-health" hasBibliography="1" bibliographyStyleHasBeenSet="1"/&gt;&lt;prefs&gt;&lt;pref name="fieldType" value="Field"/&gt;&lt;/prefs&gt;&lt;/d</vt:lpwstr>
  </property>
  <property fmtid="{D5CDD505-2E9C-101B-9397-08002B2CF9AE}" pid="7" name="ZOTERO_PREF_2">
    <vt:lpwstr>ata&gt;</vt:lpwstr>
  </property>
</Properties>
</file>